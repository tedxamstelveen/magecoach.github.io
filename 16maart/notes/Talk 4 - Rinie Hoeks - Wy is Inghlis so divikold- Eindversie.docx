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E8513" w14:textId="7DF78DEE" w:rsidR="00156FB1" w:rsidRPr="00F3033D" w:rsidDel="00797ED4" w:rsidRDefault="001F23A9">
      <w:pPr>
        <w:pStyle w:val="Kop1"/>
        <w:rPr>
          <w:ins w:id="0" w:author="Jennifer van Balkom" w:date="2018-02-03T18:12:00Z"/>
          <w:del w:id="1" w:author="MCLF Hoeks-Mentjens" w:date="2018-02-09T15:00:00Z"/>
          <w:color w:val="000000" w:themeColor="text1"/>
          <w:lang w:val="en-US"/>
          <w:rPrChange w:id="2" w:author="MCLF Hoeks-Mentjens" w:date="2018-02-21T08:56:00Z">
            <w:rPr>
              <w:ins w:id="3" w:author="Jennifer van Balkom" w:date="2018-02-03T18:12:00Z"/>
              <w:del w:id="4" w:author="MCLF Hoeks-Mentjens" w:date="2018-02-09T15:00:00Z"/>
            </w:rPr>
          </w:rPrChange>
        </w:rPr>
        <w:pPrChange w:id="5" w:author="MCLF Hoeks-Mentjens" w:date="2018-02-21T08:56:00Z">
          <w:pPr>
            <w:pStyle w:val="Kop2"/>
          </w:pPr>
        </w:pPrChange>
      </w:pPr>
      <w:bookmarkStart w:id="6" w:name="_GoBack"/>
      <w:bookmarkEnd w:id="6"/>
      <w:ins w:id="7" w:author="MCLF Hoeks-Mentjens" w:date="2018-02-09T15:17:00Z">
        <w:r w:rsidRPr="00F3033D">
          <w:rPr>
            <w:color w:val="000000" w:themeColor="text1"/>
            <w:lang w:val="en-US"/>
            <w:rPrChange w:id="8" w:author="MCLF Hoeks-Mentjens" w:date="2018-02-21T10:03:00Z">
              <w:rPr/>
            </w:rPrChange>
          </w:rPr>
          <w:t>Wy is Ing</w:t>
        </w:r>
        <w:r w:rsidR="001D058B" w:rsidRPr="00F3033D">
          <w:rPr>
            <w:color w:val="000000" w:themeColor="text1"/>
            <w:lang w:val="en-US"/>
            <w:rPrChange w:id="9" w:author="MCLF Hoeks-Mentjens" w:date="2018-02-21T10:03:00Z">
              <w:rPr/>
            </w:rPrChange>
          </w:rPr>
          <w:t>h</w:t>
        </w:r>
        <w:r w:rsidRPr="00F3033D">
          <w:rPr>
            <w:color w:val="000000" w:themeColor="text1"/>
            <w:lang w:val="en-US"/>
            <w:rPrChange w:id="10" w:author="MCLF Hoeks-Mentjens" w:date="2018-02-21T10:03:00Z">
              <w:rPr/>
            </w:rPrChange>
          </w:rPr>
          <w:t xml:space="preserve">lis </w:t>
        </w:r>
        <w:r w:rsidR="001D058B" w:rsidRPr="00F3033D">
          <w:rPr>
            <w:color w:val="000000" w:themeColor="text1"/>
            <w:lang w:val="en-US"/>
            <w:rPrChange w:id="11" w:author="MCLF Hoeks-Mentjens" w:date="2018-02-21T10:03:00Z">
              <w:rPr/>
            </w:rPrChange>
          </w:rPr>
          <w:t xml:space="preserve"> so divikold?</w:t>
        </w:r>
      </w:ins>
      <w:ins w:id="12" w:author="MCLF Hoeks-Mentjens" w:date="2018-02-09T15:56:00Z">
        <w:r w:rsidR="0057362E" w:rsidRPr="00F3033D">
          <w:rPr>
            <w:color w:val="000000" w:themeColor="text1"/>
            <w:lang w:val="en-US"/>
            <w:rPrChange w:id="13" w:author="MCLF Hoeks-Mentjens" w:date="2018-02-21T10:03:00Z">
              <w:rPr>
                <w:lang w:val="en-US"/>
              </w:rPr>
            </w:rPrChange>
          </w:rPr>
          <w:t xml:space="preserve"> </w:t>
        </w:r>
      </w:ins>
      <w:r w:rsidR="00C33956" w:rsidRPr="00F3033D">
        <w:rPr>
          <w:color w:val="000000" w:themeColor="text1"/>
          <w:lang w:val="en-US"/>
        </w:rPr>
        <w:t xml:space="preserve"> </w:t>
      </w:r>
      <w:ins w:id="14" w:author="MCLF Hoeks-Mentjens" w:date="2018-02-09T15:56:00Z">
        <w:r w:rsidR="0057362E" w:rsidRPr="00F3033D">
          <w:rPr>
            <w:color w:val="000000" w:themeColor="text1"/>
            <w:sz w:val="26"/>
            <w:szCs w:val="26"/>
            <w:rPrChange w:id="15" w:author="MCLF Hoeks-Mentjens" w:date="2018-02-21T08:56:00Z">
              <w:rPr>
                <w:lang w:val="en-US"/>
              </w:rPr>
            </w:rPrChange>
          </w:rPr>
          <w:t>Of</w:t>
        </w:r>
        <w:r w:rsidR="0057362E" w:rsidRPr="00F3033D">
          <w:rPr>
            <w:color w:val="000000" w:themeColor="text1"/>
            <w:rPrChange w:id="16" w:author="MCLF Hoeks-Mentjens" w:date="2018-02-21T08:56:00Z">
              <w:rPr/>
            </w:rPrChange>
          </w:rPr>
          <w:t xml:space="preserve"> </w:t>
        </w:r>
      </w:ins>
      <w:del w:id="17" w:author="MCLF Hoeks-Mentjens" w:date="2018-02-09T15:00:00Z">
        <w:r w:rsidR="00156FB1" w:rsidRPr="00F3033D" w:rsidDel="00797ED4">
          <w:rPr>
            <w:i/>
            <w:color w:val="000000" w:themeColor="text1"/>
            <w:sz w:val="26"/>
            <w:szCs w:val="26"/>
            <w:rPrChange w:id="18" w:author="MCLF Hoeks-Mentjens" w:date="2018-02-21T08:56:00Z">
              <w:rPr/>
            </w:rPrChange>
          </w:rPr>
          <w:delText>Talentverspilling en de Engelse spelling: een vreemde combinatie?</w:delText>
        </w:r>
      </w:del>
    </w:p>
    <w:p w14:paraId="47240445" w14:textId="77777777" w:rsidR="008B165F" w:rsidRPr="00F3033D" w:rsidRDefault="005204FC">
      <w:pPr>
        <w:pStyle w:val="Kop1"/>
        <w:rPr>
          <w:i/>
          <w:color w:val="000000" w:themeColor="text1"/>
        </w:rPr>
        <w:pPrChange w:id="19" w:author="MCLF Hoeks-Mentjens" w:date="2018-02-21T08:56:00Z">
          <w:pPr>
            <w:pStyle w:val="Kop2"/>
          </w:pPr>
        </w:pPrChange>
      </w:pPr>
      <w:ins w:id="20" w:author="Jennifer van Balkom" w:date="2018-02-03T18:12:00Z">
        <w:del w:id="21" w:author="MCLF Hoeks-Mentjens" w:date="2018-02-09T15:00:00Z">
          <w:r w:rsidRPr="00F3033D" w:rsidDel="00797ED4">
            <w:rPr>
              <w:i/>
              <w:color w:val="000000" w:themeColor="text1"/>
              <w:rPrChange w:id="22" w:author="MCLF Hoeks-Mentjens" w:date="2018-02-21T08:56:00Z">
                <w:rPr/>
              </w:rPrChange>
            </w:rPr>
            <w:delText>Over de titel is het goed om nog te brainstormen, hij mag nog meer punch hebben.</w:delText>
          </w:r>
        </w:del>
      </w:ins>
      <w:ins w:id="23" w:author="MCLF Hoeks-Mentjens" w:date="2018-02-09T15:00:00Z">
        <w:r w:rsidR="00797ED4" w:rsidRPr="00F3033D">
          <w:rPr>
            <w:i/>
            <w:color w:val="000000" w:themeColor="text1"/>
            <w:rPrChange w:id="24" w:author="MCLF Hoeks-Mentjens" w:date="2018-02-21T08:56:00Z">
              <w:rPr/>
            </w:rPrChange>
          </w:rPr>
          <w:t>Hoe de Engelse spelling talent ve</w:t>
        </w:r>
      </w:ins>
      <w:ins w:id="25" w:author="MCLF Hoeks-Mentjens" w:date="2018-02-12T11:01:00Z">
        <w:r w:rsidR="00D34672" w:rsidRPr="00F3033D">
          <w:rPr>
            <w:i/>
            <w:color w:val="000000" w:themeColor="text1"/>
            <w:rPrChange w:id="26" w:author="MCLF Hoeks-Mentjens" w:date="2018-02-21T08:56:00Z">
              <w:rPr>
                <w:i/>
              </w:rPr>
            </w:rPrChange>
          </w:rPr>
          <w:t>r</w:t>
        </w:r>
      </w:ins>
      <w:ins w:id="27" w:author="MCLF Hoeks-Mentjens" w:date="2018-02-09T15:00:00Z">
        <w:r w:rsidR="00797ED4" w:rsidRPr="00F3033D">
          <w:rPr>
            <w:i/>
            <w:color w:val="000000" w:themeColor="text1"/>
            <w:rPrChange w:id="28" w:author="MCLF Hoeks-Mentjens" w:date="2018-02-21T08:56:00Z">
              <w:rPr/>
            </w:rPrChange>
          </w:rPr>
          <w:t>spilt</w:t>
        </w:r>
      </w:ins>
      <w:ins w:id="29" w:author="MCLF Hoeks-Mentjens" w:date="2018-02-09T15:57:00Z">
        <w:r w:rsidR="0057362E" w:rsidRPr="00F3033D">
          <w:rPr>
            <w:i/>
            <w:color w:val="000000" w:themeColor="text1"/>
            <w:rPrChange w:id="30" w:author="MCLF Hoeks-Mentjens" w:date="2018-02-21T08:56:00Z">
              <w:rPr>
                <w:i/>
              </w:rPr>
            </w:rPrChange>
          </w:rPr>
          <w:t>.</w:t>
        </w:r>
      </w:ins>
    </w:p>
    <w:p w14:paraId="22C3EC11" w14:textId="06D76B15" w:rsidR="00156FB1" w:rsidRPr="00F3033D" w:rsidRDefault="00A2612D">
      <w:pPr>
        <w:pStyle w:val="Kop2"/>
        <w:rPr>
          <w:color w:val="000000" w:themeColor="text1"/>
          <w:sz w:val="18"/>
          <w:szCs w:val="18"/>
        </w:rPr>
        <w:pPrChange w:id="31" w:author="MCLF Hoeks-Mentjens" w:date="2018-02-09T15:57:00Z">
          <w:pPr/>
        </w:pPrChange>
      </w:pPr>
      <w:r w:rsidRPr="00F3033D">
        <w:rPr>
          <w:color w:val="000000" w:themeColor="text1"/>
          <w:sz w:val="18"/>
          <w:szCs w:val="18"/>
        </w:rPr>
        <w:t>Auteur: Rinie Hoeks-Mentjens</w:t>
      </w:r>
    </w:p>
    <w:p w14:paraId="1254BE3D" w14:textId="77777777" w:rsidR="00156FB1" w:rsidRDefault="00156FB1" w:rsidP="00156FB1">
      <w:pPr>
        <w:rPr>
          <w:color w:val="000000" w:themeColor="text1"/>
          <w:sz w:val="28"/>
          <w:szCs w:val="28"/>
        </w:rPr>
      </w:pPr>
    </w:p>
    <w:p w14:paraId="1F6E93E4" w14:textId="77777777" w:rsidR="00F3033D" w:rsidRPr="00F3033D" w:rsidDel="00597498" w:rsidRDefault="00F3033D" w:rsidP="00156FB1">
      <w:pPr>
        <w:rPr>
          <w:del w:id="32" w:author="MCLF Hoeks-Mentjens" w:date="2018-02-09T15:47:00Z"/>
          <w:color w:val="000000" w:themeColor="text1"/>
          <w:sz w:val="28"/>
          <w:szCs w:val="28"/>
        </w:rPr>
      </w:pPr>
    </w:p>
    <w:p w14:paraId="20E8F534" w14:textId="50CC3156" w:rsidR="001A19CC" w:rsidRPr="00F3033D" w:rsidDel="00597498" w:rsidRDefault="00597498" w:rsidP="00156FB1">
      <w:pPr>
        <w:rPr>
          <w:del w:id="33" w:author="MCLF Hoeks-Mentjens" w:date="2018-02-09T15:47:00Z"/>
          <w:color w:val="000000" w:themeColor="text1"/>
          <w:sz w:val="28"/>
          <w:szCs w:val="28"/>
        </w:rPr>
      </w:pPr>
      <w:ins w:id="34" w:author="MCLF Hoeks-Mentjens" w:date="2018-02-09T15:47:00Z">
        <w:r w:rsidRPr="00F3033D">
          <w:rPr>
            <w:color w:val="000000" w:themeColor="text1"/>
            <w:sz w:val="28"/>
            <w:szCs w:val="28"/>
          </w:rPr>
          <w:t>I</w:t>
        </w:r>
      </w:ins>
    </w:p>
    <w:p w14:paraId="609E6667" w14:textId="1177C342" w:rsidR="001D058B" w:rsidRPr="00F3033D" w:rsidRDefault="001A19CC" w:rsidP="00156FB1">
      <w:pPr>
        <w:rPr>
          <w:ins w:id="35" w:author="MCLF Hoeks-Mentjens" w:date="2018-02-09T15:17:00Z"/>
          <w:color w:val="000000" w:themeColor="text1"/>
          <w:sz w:val="28"/>
          <w:szCs w:val="28"/>
        </w:rPr>
      </w:pPr>
      <w:del w:id="36" w:author="MCLF Hoeks-Mentjens" w:date="2018-02-09T15:47:00Z">
        <w:r w:rsidRPr="00F3033D" w:rsidDel="00597498">
          <w:rPr>
            <w:color w:val="000000" w:themeColor="text1"/>
            <w:sz w:val="28"/>
            <w:szCs w:val="28"/>
          </w:rPr>
          <w:delText>I</w:delText>
        </w:r>
      </w:del>
      <w:r w:rsidRPr="00F3033D">
        <w:rPr>
          <w:color w:val="000000" w:themeColor="text1"/>
          <w:sz w:val="28"/>
          <w:szCs w:val="28"/>
        </w:rPr>
        <w:t>NTRO</w:t>
      </w:r>
      <w:r w:rsidR="002278C7" w:rsidRPr="00F3033D">
        <w:rPr>
          <w:color w:val="000000" w:themeColor="text1"/>
          <w:sz w:val="28"/>
          <w:szCs w:val="28"/>
        </w:rPr>
        <w:t xml:space="preserve"> </w:t>
      </w:r>
    </w:p>
    <w:p w14:paraId="391CEC73" w14:textId="702C53EA" w:rsidR="00A2612D" w:rsidRPr="00F3033D" w:rsidRDefault="001D058B" w:rsidP="00A2612D">
      <w:pPr>
        <w:rPr>
          <w:color w:val="000000" w:themeColor="text1"/>
        </w:rPr>
      </w:pPr>
      <w:ins w:id="37" w:author="MCLF Hoeks-Mentjens" w:date="2018-02-09T15:17:00Z">
        <w:r w:rsidRPr="00F3033D">
          <w:rPr>
            <w:color w:val="000000" w:themeColor="text1"/>
            <w:rPrChange w:id="38" w:author="MCLF Hoeks-Mentjens" w:date="2018-02-09T15:18:00Z">
              <w:rPr>
                <w:color w:val="FF0000"/>
                <w:sz w:val="32"/>
                <w:szCs w:val="32"/>
              </w:rPr>
            </w:rPrChange>
          </w:rPr>
          <w:t xml:space="preserve">Laat </w:t>
        </w:r>
      </w:ins>
      <w:ins w:id="39" w:author="MCLF Hoeks-Mentjens" w:date="2018-02-09T15:18:00Z">
        <w:r w:rsidRPr="00F3033D">
          <w:rPr>
            <w:color w:val="000000" w:themeColor="text1"/>
            <w:rPrChange w:id="40" w:author="MCLF Hoeks-Mentjens" w:date="2018-02-09T15:18:00Z">
              <w:rPr>
                <w:color w:val="FF0000"/>
                <w:sz w:val="32"/>
                <w:szCs w:val="32"/>
              </w:rPr>
            </w:rPrChange>
          </w:rPr>
          <w:t>ik jullie meteen maar in het diepe gooien</w:t>
        </w:r>
        <w:r w:rsidRPr="00F3033D">
          <w:rPr>
            <w:color w:val="000000" w:themeColor="text1"/>
          </w:rPr>
          <w:t>:</w:t>
        </w:r>
      </w:ins>
      <w:r w:rsidR="00A2612D" w:rsidRPr="00F3033D">
        <w:rPr>
          <w:i/>
          <w:color w:val="000000" w:themeColor="text1"/>
        </w:rPr>
        <w:t xml:space="preserve"> </w:t>
      </w:r>
    </w:p>
    <w:p w14:paraId="6A7C5D77" w14:textId="529635DF" w:rsidR="00156FB1" w:rsidRPr="00F3033D" w:rsidRDefault="00A2612D" w:rsidP="007D0CBF">
      <w:pPr>
        <w:rPr>
          <w:i/>
          <w:color w:val="000000" w:themeColor="text1"/>
        </w:rPr>
      </w:pPr>
      <w:del w:id="41" w:author="MCLF Hoeks-Mentjens" w:date="2018-02-21T08:55:00Z">
        <w:r w:rsidRPr="00F3033D" w:rsidDel="00725AC2">
          <w:rPr>
            <w:color w:val="000000" w:themeColor="text1"/>
          </w:rPr>
          <w:delText>Rustig rondkijken, de mensen oproepen een gok te do</w:delText>
        </w:r>
        <w:r w:rsidR="00156FB1" w:rsidRPr="00F3033D" w:rsidDel="00725AC2">
          <w:rPr>
            <w:color w:val="000000" w:themeColor="text1"/>
          </w:rPr>
          <w:delText xml:space="preserve">Hoe </w:delText>
        </w:r>
        <w:r w:rsidR="0067668C" w:rsidRPr="00F3033D" w:rsidDel="00725AC2">
          <w:rPr>
            <w:color w:val="000000" w:themeColor="text1"/>
          </w:rPr>
          <w:delText xml:space="preserve">zou je </w:delText>
        </w:r>
        <w:r w:rsidR="00156FB1" w:rsidRPr="00F3033D" w:rsidDel="00725AC2">
          <w:rPr>
            <w:color w:val="000000" w:themeColor="text1"/>
          </w:rPr>
          <w:delText>dit</w:delText>
        </w:r>
      </w:del>
      <w:ins w:id="42" w:author="MCLF Hoeks-Mentjens" w:date="2018-02-21T08:55:00Z">
        <w:r w:rsidR="00725AC2" w:rsidRPr="00F3033D">
          <w:rPr>
            <w:color w:val="000000" w:themeColor="text1"/>
          </w:rPr>
          <w:t xml:space="preserve">Denk </w:t>
        </w:r>
      </w:ins>
      <w:r w:rsidR="000A594C" w:rsidRPr="00F3033D">
        <w:rPr>
          <w:color w:val="000000" w:themeColor="text1"/>
        </w:rPr>
        <w:t xml:space="preserve">er </w:t>
      </w:r>
      <w:ins w:id="43" w:author="MCLF Hoeks-Mentjens" w:date="2018-02-21T08:55:00Z">
        <w:r w:rsidR="00725AC2" w:rsidRPr="00F3033D">
          <w:rPr>
            <w:color w:val="000000" w:themeColor="text1"/>
          </w:rPr>
          <w:t xml:space="preserve">eens even over na hoe </w:t>
        </w:r>
      </w:ins>
      <w:r w:rsidR="006F5F43" w:rsidRPr="00F3033D">
        <w:rPr>
          <w:color w:val="000000" w:themeColor="text1"/>
        </w:rPr>
        <w:t>je</w:t>
      </w:r>
      <w:ins w:id="44" w:author="MCLF Hoeks-Mentjens" w:date="2018-02-21T08:55:00Z">
        <w:r w:rsidR="00725AC2" w:rsidRPr="00F3033D">
          <w:rPr>
            <w:color w:val="000000" w:themeColor="text1"/>
          </w:rPr>
          <w:t xml:space="preserve"> dit</w:t>
        </w:r>
      </w:ins>
      <w:r w:rsidR="00156FB1" w:rsidRPr="00F3033D">
        <w:rPr>
          <w:color w:val="000000" w:themeColor="text1"/>
        </w:rPr>
        <w:t xml:space="preserve"> woord </w:t>
      </w:r>
      <w:r w:rsidR="00F3033D">
        <w:rPr>
          <w:color w:val="000000" w:themeColor="text1"/>
        </w:rPr>
        <w:t xml:space="preserve">- </w:t>
      </w:r>
      <w:r w:rsidR="007D0CBF" w:rsidRPr="00F3033D">
        <w:rPr>
          <w:color w:val="000000" w:themeColor="text1"/>
        </w:rPr>
        <w:t xml:space="preserve">‘GHOTI’ </w:t>
      </w:r>
      <w:r w:rsidR="00F3033D">
        <w:rPr>
          <w:color w:val="000000" w:themeColor="text1"/>
        </w:rPr>
        <w:t xml:space="preserve">- </w:t>
      </w:r>
      <w:r w:rsidR="007D0CBF" w:rsidRPr="00F3033D">
        <w:rPr>
          <w:color w:val="000000" w:themeColor="text1"/>
        </w:rPr>
        <w:t>op zijn Engels</w:t>
      </w:r>
      <w:r w:rsidR="007D0CBF" w:rsidRPr="00F3033D">
        <w:rPr>
          <w:i/>
          <w:color w:val="000000" w:themeColor="text1"/>
        </w:rPr>
        <w:t xml:space="preserve"> </w:t>
      </w:r>
      <w:ins w:id="45" w:author="MCLF Hoeks-Mentjens" w:date="2018-02-21T08:55:00Z">
        <w:r w:rsidR="00725AC2" w:rsidRPr="00F3033D">
          <w:rPr>
            <w:color w:val="000000" w:themeColor="text1"/>
          </w:rPr>
          <w:t xml:space="preserve">zou </w:t>
        </w:r>
      </w:ins>
      <w:r w:rsidR="005E63EB" w:rsidRPr="00F3033D">
        <w:rPr>
          <w:color w:val="000000" w:themeColor="text1"/>
        </w:rPr>
        <w:t xml:space="preserve">kunnen </w:t>
      </w:r>
      <w:r w:rsidR="00156FB1" w:rsidRPr="00F3033D">
        <w:rPr>
          <w:color w:val="000000" w:themeColor="text1"/>
        </w:rPr>
        <w:t>uit</w:t>
      </w:r>
      <w:r w:rsidR="0067668C" w:rsidRPr="00F3033D">
        <w:rPr>
          <w:color w:val="000000" w:themeColor="text1"/>
        </w:rPr>
        <w:t xml:space="preserve"> </w:t>
      </w:r>
      <w:del w:id="46" w:author="MCLF Hoeks-Mentjens" w:date="2018-02-21T08:55:00Z">
        <w:r w:rsidR="0067668C" w:rsidRPr="00F3033D" w:rsidDel="00725AC2">
          <w:rPr>
            <w:color w:val="000000" w:themeColor="text1"/>
          </w:rPr>
          <w:delText xml:space="preserve">kunnen </w:delText>
        </w:r>
      </w:del>
      <w:r w:rsidR="0067668C" w:rsidRPr="00F3033D">
        <w:rPr>
          <w:color w:val="000000" w:themeColor="text1"/>
        </w:rPr>
        <w:t>spreken</w:t>
      </w:r>
      <w:r w:rsidR="00156FB1" w:rsidRPr="00F3033D">
        <w:rPr>
          <w:color w:val="000000" w:themeColor="text1"/>
        </w:rPr>
        <w:t>?</w:t>
      </w:r>
    </w:p>
    <w:p w14:paraId="41508D50" w14:textId="77777777" w:rsidR="00C81154" w:rsidRPr="00F3033D" w:rsidRDefault="006F5F43" w:rsidP="00A2612D">
      <w:pPr>
        <w:rPr>
          <w:color w:val="000000" w:themeColor="text1"/>
        </w:rPr>
      </w:pPr>
      <w:r w:rsidRPr="00F3033D">
        <w:rPr>
          <w:color w:val="000000" w:themeColor="text1"/>
        </w:rPr>
        <w:t>Ik zal het maar verklappen</w:t>
      </w:r>
      <w:r w:rsidR="00A2612D" w:rsidRPr="00F3033D">
        <w:rPr>
          <w:color w:val="000000" w:themeColor="text1"/>
        </w:rPr>
        <w:t>.</w:t>
      </w:r>
      <w:r w:rsidRPr="00F3033D">
        <w:rPr>
          <w:color w:val="000000" w:themeColor="text1"/>
          <w:sz w:val="18"/>
          <w:szCs w:val="18"/>
        </w:rPr>
        <w:t xml:space="preserve"> </w:t>
      </w:r>
      <w:r w:rsidR="00B96E00" w:rsidRPr="00F3033D">
        <w:rPr>
          <w:color w:val="000000" w:themeColor="text1"/>
        </w:rPr>
        <w:t xml:space="preserve">Dit spreek je uit als </w:t>
      </w:r>
      <w:r w:rsidR="00156FB1" w:rsidRPr="00F3033D">
        <w:rPr>
          <w:color w:val="000000" w:themeColor="text1"/>
        </w:rPr>
        <w:t>fish!</w:t>
      </w:r>
    </w:p>
    <w:p w14:paraId="332024BD" w14:textId="4A4A1CF0" w:rsidR="00A2612D" w:rsidRPr="00F3033D" w:rsidRDefault="00A2612D" w:rsidP="00A2612D">
      <w:pPr>
        <w:rPr>
          <w:color w:val="000000" w:themeColor="text1"/>
        </w:rPr>
      </w:pPr>
      <w:r w:rsidRPr="00F3033D">
        <w:rPr>
          <w:color w:val="000000" w:themeColor="text1"/>
          <w:sz w:val="18"/>
          <w:szCs w:val="18"/>
        </w:rPr>
        <w:t>/f/ gespeld met Gh komt van enough</w:t>
      </w:r>
    </w:p>
    <w:p w14:paraId="732E4405" w14:textId="545E894D" w:rsidR="00A2612D" w:rsidRPr="00F3033D" w:rsidRDefault="00A2612D" w:rsidP="00C81154">
      <w:pPr>
        <w:rPr>
          <w:color w:val="000000" w:themeColor="text1"/>
          <w:sz w:val="18"/>
          <w:szCs w:val="18"/>
        </w:rPr>
      </w:pPr>
      <w:r w:rsidRPr="00F3033D">
        <w:rPr>
          <w:color w:val="000000" w:themeColor="text1"/>
          <w:sz w:val="18"/>
          <w:szCs w:val="18"/>
        </w:rPr>
        <w:t xml:space="preserve">/i/ gespeld </w:t>
      </w:r>
      <w:r w:rsidR="000A594C" w:rsidRPr="00F3033D">
        <w:rPr>
          <w:color w:val="000000" w:themeColor="text1"/>
          <w:sz w:val="18"/>
          <w:szCs w:val="18"/>
        </w:rPr>
        <w:t>met</w:t>
      </w:r>
      <w:r w:rsidRPr="00F3033D">
        <w:rPr>
          <w:color w:val="000000" w:themeColor="text1"/>
          <w:sz w:val="18"/>
          <w:szCs w:val="18"/>
        </w:rPr>
        <w:t xml:space="preserve"> O</w:t>
      </w:r>
      <w:r w:rsidRPr="00F3033D">
        <w:rPr>
          <w:color w:val="000000" w:themeColor="text1"/>
          <w:sz w:val="18"/>
          <w:szCs w:val="18"/>
        </w:rPr>
        <w:tab/>
        <w:t>komt van women</w:t>
      </w:r>
    </w:p>
    <w:p w14:paraId="5D8CE5E5" w14:textId="18450C17" w:rsidR="006F5F43" w:rsidRPr="00F3033D" w:rsidRDefault="00A2612D" w:rsidP="00156FB1">
      <w:pPr>
        <w:rPr>
          <w:color w:val="000000" w:themeColor="text1"/>
          <w:sz w:val="18"/>
          <w:szCs w:val="18"/>
        </w:rPr>
      </w:pPr>
      <w:r w:rsidRPr="00F3033D">
        <w:rPr>
          <w:color w:val="000000" w:themeColor="text1"/>
          <w:sz w:val="18"/>
          <w:szCs w:val="18"/>
        </w:rPr>
        <w:t xml:space="preserve">/sj/ gespeld </w:t>
      </w:r>
      <w:r w:rsidR="000A594C" w:rsidRPr="00F3033D">
        <w:rPr>
          <w:color w:val="000000" w:themeColor="text1"/>
          <w:sz w:val="18"/>
          <w:szCs w:val="18"/>
        </w:rPr>
        <w:t>met</w:t>
      </w:r>
      <w:r w:rsidRPr="00F3033D">
        <w:rPr>
          <w:color w:val="000000" w:themeColor="text1"/>
          <w:sz w:val="18"/>
          <w:szCs w:val="18"/>
        </w:rPr>
        <w:t xml:space="preserve">  Ti</w:t>
      </w:r>
      <w:r w:rsidRPr="00F3033D">
        <w:rPr>
          <w:color w:val="000000" w:themeColor="text1"/>
          <w:sz w:val="18"/>
          <w:szCs w:val="18"/>
        </w:rPr>
        <w:tab/>
        <w:t>komt station,..</w:t>
      </w:r>
    </w:p>
    <w:p w14:paraId="5F2B32DD" w14:textId="0661025C" w:rsidR="00725AC2" w:rsidRPr="00F3033D" w:rsidRDefault="001D058B" w:rsidP="00156FB1">
      <w:pPr>
        <w:rPr>
          <w:ins w:id="47" w:author="MCLF Hoeks-Mentjens" w:date="2018-02-21T08:55:00Z"/>
          <w:color w:val="000000" w:themeColor="text1"/>
        </w:rPr>
      </w:pPr>
      <w:ins w:id="48" w:author="MCLF Hoeks-Mentjens" w:date="2018-02-09T15:18:00Z">
        <w:r w:rsidRPr="00F3033D">
          <w:rPr>
            <w:color w:val="000000" w:themeColor="text1"/>
          </w:rPr>
          <w:t xml:space="preserve">Overigens: alle Engelse voorbeelden die ik geef, spreek ik op zijn </w:t>
        </w:r>
        <w:r w:rsidRPr="00F3033D">
          <w:rPr>
            <w:color w:val="000000" w:themeColor="text1"/>
            <w:rPrChange w:id="49" w:author="MCLF Hoeks-Mentjens" w:date="2018-02-12T11:06:00Z">
              <w:rPr/>
            </w:rPrChange>
          </w:rPr>
          <w:t>Brits</w:t>
        </w:r>
        <w:r w:rsidRPr="00F3033D">
          <w:rPr>
            <w:color w:val="000000" w:themeColor="text1"/>
          </w:rPr>
          <w:t xml:space="preserve"> Engels uit! </w:t>
        </w:r>
      </w:ins>
    </w:p>
    <w:p w14:paraId="49988451" w14:textId="0AB75FA6" w:rsidR="00156FB1" w:rsidRPr="00F3033D" w:rsidDel="001D058B" w:rsidRDefault="00156FB1" w:rsidP="00156FB1">
      <w:pPr>
        <w:rPr>
          <w:del w:id="50" w:author="MCLF Hoeks-Mentjens" w:date="2018-02-09T15:19:00Z"/>
          <w:color w:val="000000" w:themeColor="text1"/>
        </w:rPr>
      </w:pPr>
      <w:r w:rsidRPr="00F3033D">
        <w:rPr>
          <w:color w:val="000000" w:themeColor="text1"/>
        </w:rPr>
        <w:t xml:space="preserve">Dit </w:t>
      </w:r>
      <w:del w:id="51" w:author="MCLF Hoeks-Mentjens" w:date="2018-02-21T08:56:00Z">
        <w:r w:rsidR="0067668C" w:rsidRPr="00F3033D" w:rsidDel="00725AC2">
          <w:rPr>
            <w:color w:val="000000" w:themeColor="text1"/>
          </w:rPr>
          <w:delText xml:space="preserve">aloude </w:delText>
        </w:r>
        <w:r w:rsidRPr="00F3033D" w:rsidDel="00725AC2">
          <w:rPr>
            <w:color w:val="000000" w:themeColor="text1"/>
          </w:rPr>
          <w:delText>voorbeeld</w:delText>
        </w:r>
      </w:del>
      <w:ins w:id="52" w:author="MCLF Hoeks-Mentjens" w:date="2018-02-21T08:56:00Z">
        <w:r w:rsidR="00725AC2" w:rsidRPr="00F3033D">
          <w:rPr>
            <w:color w:val="000000" w:themeColor="text1"/>
          </w:rPr>
          <w:t>grapje</w:t>
        </w:r>
      </w:ins>
      <w:r w:rsidRPr="00F3033D">
        <w:rPr>
          <w:color w:val="000000" w:themeColor="text1"/>
        </w:rPr>
        <w:t xml:space="preserve"> </w:t>
      </w:r>
      <w:r w:rsidR="0067668C" w:rsidRPr="00F3033D">
        <w:rPr>
          <w:color w:val="000000" w:themeColor="text1"/>
        </w:rPr>
        <w:t>wordt toegeschreven aan</w:t>
      </w:r>
      <w:r w:rsidRPr="00F3033D">
        <w:rPr>
          <w:color w:val="000000" w:themeColor="text1"/>
        </w:rPr>
        <w:t xml:space="preserve"> Bernard</w:t>
      </w:r>
      <w:r w:rsidR="004F029F" w:rsidRPr="00F3033D">
        <w:rPr>
          <w:color w:val="000000" w:themeColor="text1"/>
        </w:rPr>
        <w:t xml:space="preserve"> Shaw, de auteur van Pygmalion - w</w:t>
      </w:r>
      <w:r w:rsidRPr="00F3033D">
        <w:rPr>
          <w:color w:val="000000" w:themeColor="text1"/>
        </w:rPr>
        <w:t>aar later de musical My Fair Lady uit ontstaan is.</w:t>
      </w:r>
      <w:r w:rsidR="0067668C" w:rsidRPr="00F3033D">
        <w:rPr>
          <w:color w:val="000000" w:themeColor="text1"/>
        </w:rPr>
        <w:t xml:space="preserve"> </w:t>
      </w:r>
      <w:r w:rsidR="000A594C" w:rsidRPr="00F3033D">
        <w:rPr>
          <w:color w:val="000000" w:themeColor="text1"/>
        </w:rPr>
        <w:t xml:space="preserve"> </w:t>
      </w:r>
      <w:r w:rsidR="0067668C" w:rsidRPr="00F3033D">
        <w:rPr>
          <w:color w:val="000000" w:themeColor="text1"/>
        </w:rPr>
        <w:t>Hij zou dit voorbeeld hebben</w:t>
      </w:r>
      <w:r w:rsidRPr="00F3033D">
        <w:rPr>
          <w:color w:val="000000" w:themeColor="text1"/>
        </w:rPr>
        <w:t xml:space="preserve"> bedacht om te late</w:t>
      </w:r>
      <w:r w:rsidR="0067668C" w:rsidRPr="00F3033D">
        <w:rPr>
          <w:color w:val="000000" w:themeColor="text1"/>
        </w:rPr>
        <w:t>n</w:t>
      </w:r>
      <w:r w:rsidRPr="00F3033D">
        <w:rPr>
          <w:color w:val="000000" w:themeColor="text1"/>
        </w:rPr>
        <w:t xml:space="preserve"> zien hoe </w:t>
      </w:r>
      <w:del w:id="53" w:author="MCLF Hoeks-Mentjens" w:date="2018-02-09T15:19:00Z">
        <w:r w:rsidR="0067668C" w:rsidRPr="00F3033D" w:rsidDel="001D058B">
          <w:rPr>
            <w:color w:val="000000" w:themeColor="text1"/>
          </w:rPr>
          <w:delText xml:space="preserve">onlogisch </w:delText>
        </w:r>
      </w:del>
      <w:ins w:id="54" w:author="MCLF Hoeks-Mentjens" w:date="2018-02-09T15:19:00Z">
        <w:r w:rsidR="001D058B" w:rsidRPr="00F3033D">
          <w:rPr>
            <w:color w:val="000000" w:themeColor="text1"/>
          </w:rPr>
          <w:t xml:space="preserve">absurd </w:t>
        </w:r>
      </w:ins>
      <w:r w:rsidRPr="00F3033D">
        <w:rPr>
          <w:color w:val="000000" w:themeColor="text1"/>
        </w:rPr>
        <w:t>het Engelse spelling</w:t>
      </w:r>
      <w:r w:rsidR="0067668C" w:rsidRPr="00F3033D">
        <w:rPr>
          <w:color w:val="000000" w:themeColor="text1"/>
        </w:rPr>
        <w:t>s</w:t>
      </w:r>
      <w:r w:rsidRPr="00F3033D">
        <w:rPr>
          <w:color w:val="000000" w:themeColor="text1"/>
        </w:rPr>
        <w:t>ysteem</w:t>
      </w:r>
      <w:r w:rsidR="0067668C" w:rsidRPr="00F3033D">
        <w:rPr>
          <w:color w:val="000000" w:themeColor="text1"/>
        </w:rPr>
        <w:t xml:space="preserve"> in elkaar zit.</w:t>
      </w:r>
    </w:p>
    <w:p w14:paraId="3DA217EE" w14:textId="77777777" w:rsidR="003258AB" w:rsidRPr="00F3033D" w:rsidRDefault="003258AB" w:rsidP="00156FB1">
      <w:pPr>
        <w:rPr>
          <w:color w:val="000000" w:themeColor="text1"/>
        </w:rPr>
      </w:pPr>
    </w:p>
    <w:p w14:paraId="2CB60BE2" w14:textId="49128B70" w:rsidR="005E63EB" w:rsidRPr="00F3033D" w:rsidRDefault="006F5F43" w:rsidP="00156FB1">
      <w:pPr>
        <w:rPr>
          <w:i/>
          <w:color w:val="000000" w:themeColor="text1"/>
        </w:rPr>
      </w:pPr>
      <w:r w:rsidRPr="00F3033D">
        <w:rPr>
          <w:color w:val="000000" w:themeColor="text1"/>
        </w:rPr>
        <w:tab/>
      </w:r>
    </w:p>
    <w:p w14:paraId="673F046B" w14:textId="1FE89C18" w:rsidR="00B96E00" w:rsidRPr="00F3033D" w:rsidRDefault="00B96E00" w:rsidP="00156FB1">
      <w:pPr>
        <w:rPr>
          <w:color w:val="000000" w:themeColor="text1"/>
        </w:rPr>
      </w:pPr>
      <w:r w:rsidRPr="00F3033D">
        <w:rPr>
          <w:color w:val="000000" w:themeColor="text1"/>
        </w:rPr>
        <w:t xml:space="preserve">Er zijn </w:t>
      </w:r>
      <w:ins w:id="55" w:author="MCLF Hoeks-Mentjens" w:date="2018-02-21T08:56:00Z">
        <w:r w:rsidR="00725AC2" w:rsidRPr="00F3033D">
          <w:rPr>
            <w:color w:val="000000" w:themeColor="text1"/>
          </w:rPr>
          <w:t>nogal wat</w:t>
        </w:r>
      </w:ins>
      <w:del w:id="56" w:author="MCLF Hoeks-Mentjens" w:date="2018-02-21T08:56:00Z">
        <w:r w:rsidRPr="00F3033D" w:rsidDel="00725AC2">
          <w:rPr>
            <w:color w:val="000000" w:themeColor="text1"/>
          </w:rPr>
          <w:delText>v</w:delText>
        </w:r>
        <w:r w:rsidR="001A19CC" w:rsidRPr="00F3033D" w:rsidDel="00725AC2">
          <w:rPr>
            <w:color w:val="000000" w:themeColor="text1"/>
          </w:rPr>
          <w:delText>eel</w:delText>
        </w:r>
      </w:del>
      <w:r w:rsidR="001A19CC" w:rsidRPr="00F3033D">
        <w:rPr>
          <w:color w:val="000000" w:themeColor="text1"/>
        </w:rPr>
        <w:t xml:space="preserve"> mensen </w:t>
      </w:r>
      <w:r w:rsidRPr="00F3033D">
        <w:rPr>
          <w:color w:val="000000" w:themeColor="text1"/>
        </w:rPr>
        <w:t xml:space="preserve">die </w:t>
      </w:r>
      <w:r w:rsidR="001A19CC" w:rsidRPr="00F3033D">
        <w:rPr>
          <w:color w:val="000000" w:themeColor="text1"/>
        </w:rPr>
        <w:t>wor</w:t>
      </w:r>
      <w:r w:rsidR="006957EC" w:rsidRPr="00F3033D">
        <w:rPr>
          <w:color w:val="000000" w:themeColor="text1"/>
        </w:rPr>
        <w:t>stele</w:t>
      </w:r>
      <w:r w:rsidR="006F5F43" w:rsidRPr="00F3033D">
        <w:rPr>
          <w:color w:val="000000" w:themeColor="text1"/>
        </w:rPr>
        <w:t>n met die Engelse spelling.</w:t>
      </w:r>
      <w:r w:rsidR="00114CC7" w:rsidRPr="00F3033D">
        <w:rPr>
          <w:color w:val="000000" w:themeColor="text1"/>
        </w:rPr>
        <w:t xml:space="preserve"> </w:t>
      </w:r>
      <w:ins w:id="57" w:author="MCLF Hoeks-Mentjens" w:date="2018-02-09T15:19:00Z">
        <w:r w:rsidR="001D058B" w:rsidRPr="00F3033D">
          <w:rPr>
            <w:color w:val="000000" w:themeColor="text1"/>
          </w:rPr>
          <w:t>I</w:t>
        </w:r>
      </w:ins>
      <w:del w:id="58" w:author="MCLF Hoeks-Mentjens" w:date="2018-02-09T15:19:00Z">
        <w:r w:rsidR="00114CC7" w:rsidRPr="00F3033D" w:rsidDel="001D058B">
          <w:rPr>
            <w:color w:val="000000" w:themeColor="text1"/>
          </w:rPr>
          <w:delText>i</w:delText>
        </w:r>
      </w:del>
      <w:r w:rsidR="00114CC7" w:rsidRPr="00F3033D">
        <w:rPr>
          <w:color w:val="000000" w:themeColor="text1"/>
        </w:rPr>
        <w:t xml:space="preserve">k ga </w:t>
      </w:r>
      <w:del w:id="59" w:author="MCLF Hoeks-Mentjens" w:date="2018-02-09T15:21:00Z">
        <w:r w:rsidR="00114CC7" w:rsidRPr="00F3033D" w:rsidDel="001D058B">
          <w:rPr>
            <w:color w:val="000000" w:themeColor="text1"/>
          </w:rPr>
          <w:delText xml:space="preserve">u </w:delText>
        </w:r>
      </w:del>
      <w:ins w:id="60" w:author="MCLF Hoeks-Mentjens" w:date="2018-02-09T15:21:00Z">
        <w:r w:rsidR="001D058B" w:rsidRPr="00F3033D">
          <w:rPr>
            <w:color w:val="000000" w:themeColor="text1"/>
          </w:rPr>
          <w:t xml:space="preserve">jullie </w:t>
        </w:r>
      </w:ins>
      <w:r w:rsidR="00114CC7" w:rsidRPr="00F3033D">
        <w:rPr>
          <w:color w:val="000000" w:themeColor="text1"/>
        </w:rPr>
        <w:t xml:space="preserve">uitleggen hoe dat komt. </w:t>
      </w:r>
      <w:r w:rsidR="006F5F43" w:rsidRPr="00F3033D">
        <w:rPr>
          <w:color w:val="000000" w:themeColor="text1"/>
        </w:rPr>
        <w:t xml:space="preserve">En </w:t>
      </w:r>
      <w:ins w:id="61" w:author="MCLF Hoeks-Mentjens" w:date="2018-02-21T10:03:00Z">
        <w:r w:rsidR="003A6E7C" w:rsidRPr="00F3033D">
          <w:rPr>
            <w:color w:val="000000" w:themeColor="text1"/>
          </w:rPr>
          <w:t>I</w:t>
        </w:r>
      </w:ins>
      <w:del w:id="62" w:author="MCLF Hoeks-Mentjens" w:date="2018-02-21T10:03:00Z">
        <w:r w:rsidR="00114CC7" w:rsidRPr="00F3033D" w:rsidDel="003A6E7C">
          <w:rPr>
            <w:color w:val="000000" w:themeColor="text1"/>
          </w:rPr>
          <w:delText>E</w:delText>
        </w:r>
        <w:r w:rsidR="001A19CC" w:rsidRPr="00F3033D" w:rsidDel="003A6E7C">
          <w:rPr>
            <w:color w:val="000000" w:themeColor="text1"/>
          </w:rPr>
          <w:delText>n i</w:delText>
        </w:r>
      </w:del>
      <w:r w:rsidR="001A19CC" w:rsidRPr="00F3033D">
        <w:rPr>
          <w:color w:val="000000" w:themeColor="text1"/>
        </w:rPr>
        <w:t xml:space="preserve">k wil u laten zien </w:t>
      </w:r>
      <w:ins w:id="63" w:author="MCLF Hoeks-Mentjens" w:date="2018-02-04T09:05:00Z">
        <w:r w:rsidR="005E18E0" w:rsidRPr="00F3033D">
          <w:rPr>
            <w:color w:val="000000" w:themeColor="text1"/>
          </w:rPr>
          <w:t>wat voor een impact het</w:t>
        </w:r>
      </w:ins>
      <w:r w:rsidR="000A594C" w:rsidRPr="00F3033D">
        <w:rPr>
          <w:color w:val="000000" w:themeColor="text1"/>
        </w:rPr>
        <w:t xml:space="preserve"> heeft </w:t>
      </w:r>
      <w:r w:rsidR="00FF1F66" w:rsidRPr="00F3033D">
        <w:rPr>
          <w:color w:val="000000" w:themeColor="text1"/>
        </w:rPr>
        <w:t>wanneer</w:t>
      </w:r>
      <w:ins w:id="64" w:author="MCLF Hoeks-Mentjens" w:date="2018-02-04T09:05:00Z">
        <w:r w:rsidR="005E18E0" w:rsidRPr="00F3033D">
          <w:rPr>
            <w:color w:val="000000" w:themeColor="text1"/>
          </w:rPr>
          <w:t xml:space="preserve"> </w:t>
        </w:r>
      </w:ins>
      <w:del w:id="65" w:author="MCLF Hoeks-Mentjens" w:date="2018-02-04T09:05:00Z">
        <w:r w:rsidR="001A19CC" w:rsidRPr="00F3033D" w:rsidDel="005E18E0">
          <w:rPr>
            <w:color w:val="000000" w:themeColor="text1"/>
          </w:rPr>
          <w:delText xml:space="preserve">hoe we die </w:delText>
        </w:r>
      </w:del>
      <w:r w:rsidR="001A19CC" w:rsidRPr="00F3033D">
        <w:rPr>
          <w:color w:val="000000" w:themeColor="text1"/>
        </w:rPr>
        <w:t xml:space="preserve">leerlingen </w:t>
      </w:r>
      <w:del w:id="66" w:author="MCLF Hoeks-Mentjens" w:date="2018-02-04T09:05:00Z">
        <w:r w:rsidR="001A19CC" w:rsidRPr="00F3033D" w:rsidDel="005E18E0">
          <w:rPr>
            <w:color w:val="000000" w:themeColor="text1"/>
          </w:rPr>
          <w:delText xml:space="preserve">eruit kunnen vissen, </w:delText>
        </w:r>
      </w:del>
      <w:del w:id="67" w:author="MCLF Hoeks-Mentjens" w:date="2018-02-09T15:20:00Z">
        <w:r w:rsidR="001A19CC" w:rsidRPr="00F3033D" w:rsidDel="001D058B">
          <w:rPr>
            <w:color w:val="000000" w:themeColor="text1"/>
          </w:rPr>
          <w:delText>die</w:delText>
        </w:r>
      </w:del>
      <w:del w:id="68" w:author="MCLF Hoeks-Mentjens" w:date="2018-02-12T11:06:00Z">
        <w:r w:rsidR="001A19CC" w:rsidRPr="00F3033D" w:rsidDel="005A59A5">
          <w:rPr>
            <w:color w:val="000000" w:themeColor="text1"/>
          </w:rPr>
          <w:delText xml:space="preserve"> </w:delText>
        </w:r>
      </w:del>
      <w:r w:rsidR="001A19CC" w:rsidRPr="00F3033D">
        <w:rPr>
          <w:color w:val="000000" w:themeColor="text1"/>
        </w:rPr>
        <w:t>niet z</w:t>
      </w:r>
      <w:r w:rsidR="00F3033D">
        <w:rPr>
          <w:rFonts w:ascii="Calibri" w:hAnsi="Calibri"/>
          <w:color w:val="000000" w:themeColor="text1"/>
        </w:rPr>
        <w:t>è</w:t>
      </w:r>
      <w:r w:rsidR="001A19CC" w:rsidRPr="00F3033D">
        <w:rPr>
          <w:color w:val="000000" w:themeColor="text1"/>
        </w:rPr>
        <w:t>lf in staat zijn zich een weg te banen door de jungle van de Engelse spelling</w:t>
      </w:r>
      <w:ins w:id="69" w:author="MCLF Hoeks-Mentjens" w:date="2018-02-04T09:04:00Z">
        <w:r w:rsidR="007F7473" w:rsidRPr="00F3033D">
          <w:rPr>
            <w:color w:val="000000" w:themeColor="text1"/>
          </w:rPr>
          <w:t xml:space="preserve">, </w:t>
        </w:r>
      </w:ins>
      <w:ins w:id="70" w:author="MCLF Hoeks-Mentjens" w:date="2018-02-12T11:07:00Z">
        <w:r w:rsidR="005A59A5" w:rsidRPr="00F3033D">
          <w:rPr>
            <w:color w:val="000000" w:themeColor="text1"/>
          </w:rPr>
          <w:t>…</w:t>
        </w:r>
      </w:ins>
      <w:r w:rsidR="006F5F43" w:rsidRPr="00F3033D">
        <w:rPr>
          <w:color w:val="000000" w:themeColor="text1"/>
        </w:rPr>
        <w:t xml:space="preserve">………  </w:t>
      </w:r>
      <w:ins w:id="71" w:author="MCLF Hoeks-Mentjens" w:date="2018-02-12T11:07:00Z">
        <w:r w:rsidR="005A59A5" w:rsidRPr="00F3033D">
          <w:rPr>
            <w:color w:val="000000" w:themeColor="text1"/>
          </w:rPr>
          <w:t xml:space="preserve"> </w:t>
        </w:r>
      </w:ins>
      <w:ins w:id="72" w:author="MCLF Hoeks-Mentjens" w:date="2018-02-04T09:04:00Z">
        <w:r w:rsidR="007F7473" w:rsidRPr="00F3033D">
          <w:rPr>
            <w:color w:val="000000" w:themeColor="text1"/>
          </w:rPr>
          <w:t>omdat ze dyslectisch zijn.</w:t>
        </w:r>
      </w:ins>
      <w:r w:rsidR="00B34D79" w:rsidRPr="00F3033D">
        <w:rPr>
          <w:color w:val="000000" w:themeColor="text1"/>
        </w:rPr>
        <w:t xml:space="preserve"> </w:t>
      </w:r>
    </w:p>
    <w:p w14:paraId="5EF2B4B1" w14:textId="1917E0AF" w:rsidR="005E63EB" w:rsidRPr="00F3033D" w:rsidRDefault="005E63EB" w:rsidP="00156FB1">
      <w:pPr>
        <w:rPr>
          <w:color w:val="000000" w:themeColor="text1"/>
        </w:rPr>
      </w:pPr>
      <w:r w:rsidRPr="00F3033D">
        <w:rPr>
          <w:color w:val="000000" w:themeColor="text1"/>
        </w:rPr>
        <w:t xml:space="preserve">Al bijna 30 jaar houd ik me bezig met het thema dyslexie en de relatie met het leren van Engels. Ik vind </w:t>
      </w:r>
      <w:r w:rsidR="007F288B" w:rsidRPr="00F3033D">
        <w:rPr>
          <w:color w:val="000000" w:themeColor="text1"/>
        </w:rPr>
        <w:t xml:space="preserve">dat </w:t>
      </w:r>
      <w:r w:rsidR="00C81154" w:rsidRPr="00F3033D">
        <w:rPr>
          <w:color w:val="000000" w:themeColor="text1"/>
        </w:rPr>
        <w:t xml:space="preserve">het </w:t>
      </w:r>
      <w:r w:rsidRPr="00F3033D">
        <w:rPr>
          <w:color w:val="000000" w:themeColor="text1"/>
        </w:rPr>
        <w:t xml:space="preserve">onderhand tijd </w:t>
      </w:r>
      <w:r w:rsidR="007F288B" w:rsidRPr="00F3033D">
        <w:rPr>
          <w:color w:val="000000" w:themeColor="text1"/>
        </w:rPr>
        <w:t xml:space="preserve">wordt </w:t>
      </w:r>
      <w:r w:rsidRPr="00F3033D">
        <w:rPr>
          <w:color w:val="000000" w:themeColor="text1"/>
        </w:rPr>
        <w:t xml:space="preserve">dat we in actie komen om leerlingen met dyslexie beter en gerichter </w:t>
      </w:r>
      <w:r w:rsidR="00FF1F66" w:rsidRPr="00F3033D">
        <w:rPr>
          <w:color w:val="000000" w:themeColor="text1"/>
        </w:rPr>
        <w:t xml:space="preserve">te </w:t>
      </w:r>
      <w:r w:rsidRPr="00F3033D">
        <w:rPr>
          <w:color w:val="000000" w:themeColor="text1"/>
        </w:rPr>
        <w:t xml:space="preserve">ondersteunen bij het leren van </w:t>
      </w:r>
      <w:r w:rsidR="000A594C" w:rsidRPr="00F3033D">
        <w:rPr>
          <w:color w:val="000000" w:themeColor="text1"/>
        </w:rPr>
        <w:t>die taal</w:t>
      </w:r>
      <w:r w:rsidRPr="00F3033D">
        <w:rPr>
          <w:color w:val="000000" w:themeColor="text1"/>
        </w:rPr>
        <w:t>.</w:t>
      </w:r>
    </w:p>
    <w:p w14:paraId="4AC65F69" w14:textId="1821B89F" w:rsidR="001A19CC" w:rsidRPr="00F3033D" w:rsidDel="00D34672" w:rsidRDefault="00B96E00" w:rsidP="00156FB1">
      <w:pPr>
        <w:rPr>
          <w:ins w:id="73" w:author="Jennifer van Balkom" w:date="2018-02-03T18:14:00Z"/>
          <w:del w:id="74" w:author="MCLF Hoeks-Mentjens" w:date="2018-02-12T11:02:00Z"/>
          <w:color w:val="000000" w:themeColor="text1"/>
        </w:rPr>
      </w:pPr>
      <w:del w:id="75" w:author="MCLF Hoeks-Mentjens" w:date="2018-02-12T11:02:00Z">
        <w:r w:rsidRPr="00F3033D" w:rsidDel="00D34672">
          <w:rPr>
            <w:color w:val="000000" w:themeColor="text1"/>
          </w:rPr>
          <w:delText>En d</w:delText>
        </w:r>
        <w:r w:rsidR="00B34D79" w:rsidRPr="00F3033D" w:rsidDel="00D34672">
          <w:rPr>
            <w:color w:val="000000" w:themeColor="text1"/>
          </w:rPr>
          <w:delText>at ze zullen blijven spartelen als visjes op het droge, zolang wij geen helpende hand toesteken.</w:delText>
        </w:r>
      </w:del>
      <w:del w:id="76" w:author="MCLF Hoeks-Mentjens" w:date="2018-02-04T09:04:00Z">
        <w:r w:rsidR="001A19CC" w:rsidRPr="00F3033D" w:rsidDel="007F7473">
          <w:rPr>
            <w:color w:val="000000" w:themeColor="text1"/>
          </w:rPr>
          <w:delText>.</w:delText>
        </w:r>
      </w:del>
    </w:p>
    <w:p w14:paraId="7B18E4AC" w14:textId="77777777" w:rsidR="0067668C" w:rsidRPr="00F3033D" w:rsidRDefault="0067668C" w:rsidP="00156FB1">
      <w:pPr>
        <w:rPr>
          <w:color w:val="000000" w:themeColor="text1"/>
        </w:rPr>
      </w:pPr>
    </w:p>
    <w:p w14:paraId="6765D530" w14:textId="7A33632F" w:rsidR="003258AB" w:rsidRPr="00F3033D" w:rsidDel="001D058B" w:rsidRDefault="003258AB" w:rsidP="003258AB">
      <w:pPr>
        <w:rPr>
          <w:del w:id="77" w:author="MCLF Hoeks-Mentjens" w:date="2018-02-09T15:21:00Z"/>
          <w:color w:val="000000" w:themeColor="text1"/>
        </w:rPr>
      </w:pPr>
    </w:p>
    <w:p w14:paraId="1B6EA149" w14:textId="71D67FAB" w:rsidR="00114CC7" w:rsidRPr="00F3033D" w:rsidRDefault="00114CC7" w:rsidP="00156FB1">
      <w:pPr>
        <w:rPr>
          <w:color w:val="000000" w:themeColor="text1"/>
          <w:sz w:val="32"/>
          <w:szCs w:val="32"/>
        </w:rPr>
      </w:pPr>
      <w:r w:rsidRPr="00F3033D">
        <w:rPr>
          <w:color w:val="000000" w:themeColor="text1"/>
          <w:sz w:val="32"/>
          <w:szCs w:val="32"/>
        </w:rPr>
        <w:t>Dyslexie</w:t>
      </w:r>
      <w:ins w:id="78" w:author="MCLF Hoeks-Mentjens" w:date="2018-02-21T08:57:00Z">
        <w:r w:rsidR="00725AC2" w:rsidRPr="00F3033D">
          <w:rPr>
            <w:color w:val="000000" w:themeColor="text1"/>
            <w:sz w:val="32"/>
            <w:szCs w:val="32"/>
          </w:rPr>
          <w:t xml:space="preserve"> en Spraakklanken</w:t>
        </w:r>
      </w:ins>
    </w:p>
    <w:p w14:paraId="4CECB7B6" w14:textId="05A9BC07" w:rsidR="00725AC2" w:rsidRPr="00F3033D" w:rsidRDefault="00725AC2" w:rsidP="0067668C">
      <w:pPr>
        <w:rPr>
          <w:ins w:id="79" w:author="MCLF Hoeks-Mentjens" w:date="2018-02-21T08:58:00Z"/>
          <w:color w:val="000000" w:themeColor="text1"/>
        </w:rPr>
      </w:pPr>
      <w:ins w:id="80" w:author="MCLF Hoeks-Mentjens" w:date="2018-02-21T08:58:00Z">
        <w:r w:rsidRPr="00F3033D">
          <w:rPr>
            <w:color w:val="000000" w:themeColor="text1"/>
          </w:rPr>
          <w:t xml:space="preserve">Wat betekent het om </w:t>
        </w:r>
      </w:ins>
      <w:r w:rsidR="007F288B" w:rsidRPr="00F3033D">
        <w:rPr>
          <w:color w:val="000000" w:themeColor="text1"/>
        </w:rPr>
        <w:t>dyslexie te hebben</w:t>
      </w:r>
      <w:ins w:id="81" w:author="MCLF Hoeks-Mentjens" w:date="2018-02-21T08:58:00Z">
        <w:r w:rsidRPr="00F3033D">
          <w:rPr>
            <w:color w:val="000000" w:themeColor="text1"/>
          </w:rPr>
          <w:t xml:space="preserve">? </w:t>
        </w:r>
      </w:ins>
    </w:p>
    <w:p w14:paraId="0509A51B" w14:textId="4CBE0021" w:rsidR="0067668C" w:rsidRPr="00F3033D" w:rsidDel="00725AC2" w:rsidRDefault="001A19CC" w:rsidP="00156FB1">
      <w:pPr>
        <w:rPr>
          <w:del w:id="82" w:author="MCLF Hoeks-Mentjens" w:date="2018-02-21T08:57:00Z"/>
          <w:color w:val="000000" w:themeColor="text1"/>
        </w:rPr>
      </w:pPr>
      <w:del w:id="83" w:author="MCLF Hoeks-Mentjens" w:date="2018-02-21T08:57:00Z">
        <w:r w:rsidRPr="00F3033D" w:rsidDel="00725AC2">
          <w:rPr>
            <w:color w:val="000000" w:themeColor="text1"/>
          </w:rPr>
          <w:delText xml:space="preserve">Daarvoor moeten we iets weten </w:delText>
        </w:r>
      </w:del>
      <w:del w:id="84" w:author="MCLF Hoeks-Mentjens" w:date="2018-02-09T15:21:00Z">
        <w:r w:rsidRPr="00F3033D" w:rsidDel="001D058B">
          <w:rPr>
            <w:color w:val="000000" w:themeColor="text1"/>
          </w:rPr>
          <w:delText xml:space="preserve">van </w:delText>
        </w:r>
      </w:del>
      <w:del w:id="85" w:author="MCLF Hoeks-Mentjens" w:date="2018-02-21T08:57:00Z">
        <w:r w:rsidRPr="00F3033D" w:rsidDel="00725AC2">
          <w:rPr>
            <w:color w:val="000000" w:themeColor="text1"/>
          </w:rPr>
          <w:delText>het verschijnsel</w:delText>
        </w:r>
        <w:r w:rsidR="0067668C" w:rsidRPr="00F3033D" w:rsidDel="00725AC2">
          <w:rPr>
            <w:color w:val="000000" w:themeColor="text1"/>
          </w:rPr>
          <w:delText xml:space="preserve"> dyslexie: </w:delText>
        </w:r>
      </w:del>
    </w:p>
    <w:p w14:paraId="1A12B8CC" w14:textId="1EE753AD" w:rsidR="003258AB" w:rsidRPr="00F3033D" w:rsidDel="00725AC2" w:rsidRDefault="0067668C" w:rsidP="0067668C">
      <w:pPr>
        <w:rPr>
          <w:del w:id="86" w:author="MCLF Hoeks-Mentjens" w:date="2018-02-21T08:57:00Z"/>
          <w:color w:val="000000" w:themeColor="text1"/>
          <w:rPrChange w:id="87" w:author="MCLF Hoeks-Mentjens" w:date="2018-02-12T11:07:00Z">
            <w:rPr>
              <w:del w:id="88" w:author="MCLF Hoeks-Mentjens" w:date="2018-02-21T08:57:00Z"/>
            </w:rPr>
          </w:rPrChange>
        </w:rPr>
      </w:pPr>
      <w:del w:id="89" w:author="MCLF Hoeks-Mentjens" w:date="2018-02-21T08:57:00Z">
        <w:r w:rsidRPr="00F3033D" w:rsidDel="00725AC2">
          <w:rPr>
            <w:color w:val="000000" w:themeColor="text1"/>
            <w:rPrChange w:id="90" w:author="MCLF Hoeks-Mentjens" w:date="2018-02-12T11:07:00Z">
              <w:rPr/>
            </w:rPrChange>
          </w:rPr>
          <w:delText xml:space="preserve">Dyslexie, wat is dat? </w:delText>
        </w:r>
      </w:del>
    </w:p>
    <w:p w14:paraId="5E0FB1C8" w14:textId="1D935A9B" w:rsidR="0067668C" w:rsidRPr="00F3033D" w:rsidDel="00725AC2" w:rsidRDefault="001A19CC" w:rsidP="0067668C">
      <w:pPr>
        <w:rPr>
          <w:del w:id="91" w:author="MCLF Hoeks-Mentjens" w:date="2018-02-21T08:57:00Z"/>
          <w:color w:val="000000" w:themeColor="text1"/>
        </w:rPr>
      </w:pPr>
      <w:del w:id="92" w:author="MCLF Hoeks-Mentjens" w:date="2018-02-21T08:57:00Z">
        <w:r w:rsidRPr="00F3033D" w:rsidDel="00725AC2">
          <w:rPr>
            <w:color w:val="000000" w:themeColor="text1"/>
          </w:rPr>
          <w:delText>Sommigen denken</w:delText>
        </w:r>
        <w:r w:rsidR="0067668C" w:rsidRPr="00F3033D" w:rsidDel="00725AC2">
          <w:rPr>
            <w:color w:val="000000" w:themeColor="text1"/>
          </w:rPr>
          <w:delText xml:space="preserve">: </w:delText>
        </w:r>
        <w:r w:rsidRPr="00F3033D" w:rsidDel="00725AC2">
          <w:rPr>
            <w:color w:val="000000" w:themeColor="text1"/>
          </w:rPr>
          <w:delText xml:space="preserve">dat is wanneer </w:delText>
        </w:r>
        <w:r w:rsidR="0067668C" w:rsidRPr="00F3033D" w:rsidDel="00725AC2">
          <w:rPr>
            <w:color w:val="000000" w:themeColor="text1"/>
          </w:rPr>
          <w:delText xml:space="preserve">mensen </w:delText>
        </w:r>
        <w:r w:rsidRPr="00F3033D" w:rsidDel="00725AC2">
          <w:rPr>
            <w:color w:val="000000" w:themeColor="text1"/>
          </w:rPr>
          <w:delText xml:space="preserve">letters </w:delText>
        </w:r>
        <w:r w:rsidR="00114CC7" w:rsidRPr="00F3033D" w:rsidDel="00725AC2">
          <w:rPr>
            <w:color w:val="000000" w:themeColor="text1"/>
          </w:rPr>
          <w:delText>om</w:delText>
        </w:r>
        <w:r w:rsidRPr="00F3033D" w:rsidDel="00725AC2">
          <w:rPr>
            <w:color w:val="000000" w:themeColor="text1"/>
          </w:rPr>
          <w:delText>draaien.</w:delText>
        </w:r>
        <w:r w:rsidR="0067668C" w:rsidRPr="00F3033D" w:rsidDel="00725AC2">
          <w:rPr>
            <w:color w:val="000000" w:themeColor="text1"/>
          </w:rPr>
          <w:delText xml:space="preserve"> </w:delText>
        </w:r>
        <w:r w:rsidRPr="00F3033D" w:rsidDel="00725AC2">
          <w:rPr>
            <w:color w:val="000000" w:themeColor="text1"/>
          </w:rPr>
          <w:delText xml:space="preserve">Anderen </w:delText>
        </w:r>
      </w:del>
      <w:del w:id="93" w:author="MCLF Hoeks-Mentjens" w:date="2018-02-09T15:22:00Z">
        <w:r w:rsidRPr="00F3033D" w:rsidDel="001D058B">
          <w:rPr>
            <w:color w:val="000000" w:themeColor="text1"/>
          </w:rPr>
          <w:delText xml:space="preserve">hebben </w:delText>
        </w:r>
        <w:r w:rsidR="00114CC7" w:rsidRPr="00F3033D" w:rsidDel="001D058B">
          <w:rPr>
            <w:color w:val="000000" w:themeColor="text1"/>
          </w:rPr>
          <w:delText>wel</w:delText>
        </w:r>
        <w:r w:rsidRPr="00F3033D" w:rsidDel="001D058B">
          <w:rPr>
            <w:color w:val="000000" w:themeColor="text1"/>
          </w:rPr>
          <w:delText xml:space="preserve"> eens gehoord</w:delText>
        </w:r>
        <w:r w:rsidR="0067668C" w:rsidRPr="00F3033D" w:rsidDel="001D058B">
          <w:rPr>
            <w:color w:val="000000" w:themeColor="text1"/>
          </w:rPr>
          <w:delText xml:space="preserve"> dat</w:delText>
        </w:r>
      </w:del>
      <w:del w:id="94" w:author="MCLF Hoeks-Mentjens" w:date="2018-02-21T08:57:00Z">
        <w:r w:rsidR="0067668C" w:rsidRPr="00F3033D" w:rsidDel="00725AC2">
          <w:rPr>
            <w:color w:val="000000" w:themeColor="text1"/>
          </w:rPr>
          <w:delText xml:space="preserve"> het </w:delText>
        </w:r>
      </w:del>
      <w:del w:id="95" w:author="MCLF Hoeks-Mentjens" w:date="2018-02-09T15:22:00Z">
        <w:r w:rsidR="0067668C" w:rsidRPr="00F3033D" w:rsidDel="001D058B">
          <w:rPr>
            <w:color w:val="000000" w:themeColor="text1"/>
          </w:rPr>
          <w:delText xml:space="preserve">iets te maken zou hebben met </w:delText>
        </w:r>
      </w:del>
      <w:del w:id="96" w:author="MCLF Hoeks-Mentjens" w:date="2018-02-21T08:57:00Z">
        <w:r w:rsidR="0067668C" w:rsidRPr="00F3033D" w:rsidDel="00725AC2">
          <w:rPr>
            <w:color w:val="000000" w:themeColor="text1"/>
          </w:rPr>
          <w:delText>een andere manier van denken. Dat mensen met dyslexie niet, zoals u en ik, in taal denken, maar in beelden.</w:delText>
        </w:r>
      </w:del>
    </w:p>
    <w:p w14:paraId="1B242F9C" w14:textId="737E808D" w:rsidR="0067668C" w:rsidRPr="00F3033D" w:rsidDel="00725AC2" w:rsidRDefault="0067668C" w:rsidP="0067668C">
      <w:pPr>
        <w:rPr>
          <w:del w:id="97" w:author="MCLF Hoeks-Mentjens" w:date="2018-02-21T08:57:00Z"/>
          <w:color w:val="000000" w:themeColor="text1"/>
        </w:rPr>
      </w:pPr>
      <w:del w:id="98" w:author="MCLF Hoeks-Mentjens" w:date="2018-02-21T08:57:00Z">
        <w:r w:rsidRPr="00F3033D" w:rsidDel="00725AC2">
          <w:rPr>
            <w:color w:val="000000" w:themeColor="text1"/>
          </w:rPr>
          <w:delText xml:space="preserve">Bedoelen we </w:delText>
        </w:r>
        <w:r w:rsidRPr="00F3033D" w:rsidDel="00725AC2">
          <w:rPr>
            <w:color w:val="000000" w:themeColor="text1"/>
            <w:rPrChange w:id="99" w:author="MCLF Hoeks-Mentjens" w:date="2018-02-12T11:07:00Z">
              <w:rPr>
                <w:b/>
                <w:color w:val="00B050"/>
              </w:rPr>
            </w:rPrChange>
          </w:rPr>
          <w:delText xml:space="preserve">dat </w:delText>
        </w:r>
        <w:r w:rsidRPr="00F3033D" w:rsidDel="00725AC2">
          <w:rPr>
            <w:color w:val="000000" w:themeColor="text1"/>
          </w:rPr>
          <w:delText>met dyslexie?</w:delText>
        </w:r>
      </w:del>
    </w:p>
    <w:p w14:paraId="56432101" w14:textId="62D27938" w:rsidR="0067668C" w:rsidRPr="00F3033D" w:rsidDel="00725AC2" w:rsidRDefault="0067668C" w:rsidP="0067668C">
      <w:pPr>
        <w:rPr>
          <w:del w:id="100" w:author="MCLF Hoeks-Mentjens" w:date="2018-02-21T08:57:00Z"/>
          <w:color w:val="000000" w:themeColor="text1"/>
        </w:rPr>
      </w:pPr>
      <w:del w:id="101" w:author="MCLF Hoeks-Mentjens" w:date="2018-02-21T08:57:00Z">
        <w:r w:rsidRPr="00F3033D" w:rsidDel="00725AC2">
          <w:rPr>
            <w:color w:val="000000" w:themeColor="text1"/>
          </w:rPr>
          <w:delText xml:space="preserve">Nee, </w:delText>
        </w:r>
        <w:r w:rsidRPr="00F3033D" w:rsidDel="00725AC2">
          <w:rPr>
            <w:color w:val="000000" w:themeColor="text1"/>
            <w:rPrChange w:id="102" w:author="MCLF Hoeks-Mentjens" w:date="2018-02-12T11:07:00Z">
              <w:rPr>
                <w:b/>
                <w:color w:val="00B050"/>
              </w:rPr>
            </w:rPrChange>
          </w:rPr>
          <w:delText>zeker niet</w:delText>
        </w:r>
        <w:r w:rsidRPr="00F3033D" w:rsidDel="00725AC2">
          <w:rPr>
            <w:color w:val="000000" w:themeColor="text1"/>
          </w:rPr>
          <w:delText>.</w:delText>
        </w:r>
      </w:del>
    </w:p>
    <w:p w14:paraId="6855F914" w14:textId="77777777" w:rsidR="0067668C" w:rsidRPr="00F3033D" w:rsidDel="00725AC2" w:rsidRDefault="0067668C" w:rsidP="0067668C">
      <w:pPr>
        <w:rPr>
          <w:del w:id="103" w:author="MCLF Hoeks-Mentjens" w:date="2018-02-21T08:57:00Z"/>
          <w:color w:val="000000" w:themeColor="text1"/>
        </w:rPr>
      </w:pPr>
    </w:p>
    <w:p w14:paraId="12996E77" w14:textId="3AED8799" w:rsidR="00114CC7" w:rsidRPr="00F3033D" w:rsidDel="00725AC2" w:rsidRDefault="00114CC7" w:rsidP="0067668C">
      <w:pPr>
        <w:rPr>
          <w:del w:id="104" w:author="MCLF Hoeks-Mentjens" w:date="2018-02-21T08:57:00Z"/>
          <w:color w:val="000000" w:themeColor="text1"/>
          <w:sz w:val="32"/>
          <w:szCs w:val="32"/>
        </w:rPr>
      </w:pPr>
      <w:del w:id="105" w:author="MCLF Hoeks-Mentjens" w:date="2018-02-21T08:57:00Z">
        <w:r w:rsidRPr="00F3033D" w:rsidDel="00725AC2">
          <w:rPr>
            <w:color w:val="000000" w:themeColor="text1"/>
            <w:sz w:val="32"/>
            <w:szCs w:val="32"/>
          </w:rPr>
          <w:delText>Spraakklanken</w:delText>
        </w:r>
      </w:del>
    </w:p>
    <w:p w14:paraId="45416CAD" w14:textId="39B91711" w:rsidR="0067668C" w:rsidRPr="00F3033D" w:rsidRDefault="00D34672" w:rsidP="0067668C">
      <w:pPr>
        <w:rPr>
          <w:color w:val="000000" w:themeColor="text1"/>
        </w:rPr>
      </w:pPr>
      <w:ins w:id="106" w:author="MCLF Hoeks-Mentjens" w:date="2018-02-12T11:04:00Z">
        <w:r w:rsidRPr="00F3033D">
          <w:rPr>
            <w:color w:val="000000" w:themeColor="text1"/>
          </w:rPr>
          <w:t xml:space="preserve">Het brein van </w:t>
        </w:r>
      </w:ins>
      <w:del w:id="107" w:author="MCLF Hoeks-Mentjens" w:date="2018-02-12T11:03:00Z">
        <w:r w:rsidR="0067668C" w:rsidRPr="00F3033D" w:rsidDel="00D34672">
          <w:rPr>
            <w:color w:val="000000" w:themeColor="text1"/>
          </w:rPr>
          <w:delText xml:space="preserve">Het probleem voor </w:delText>
        </w:r>
      </w:del>
      <w:ins w:id="108" w:author="MCLF Hoeks-Mentjens" w:date="2018-02-12T11:04:00Z">
        <w:r w:rsidRPr="00F3033D">
          <w:rPr>
            <w:color w:val="000000" w:themeColor="text1"/>
          </w:rPr>
          <w:t>m</w:t>
        </w:r>
      </w:ins>
      <w:del w:id="109" w:author="MCLF Hoeks-Mentjens" w:date="2018-02-12T11:03:00Z">
        <w:r w:rsidR="0067668C" w:rsidRPr="00F3033D" w:rsidDel="00D34672">
          <w:rPr>
            <w:color w:val="000000" w:themeColor="text1"/>
          </w:rPr>
          <w:delText>m</w:delText>
        </w:r>
      </w:del>
      <w:r w:rsidR="0067668C" w:rsidRPr="00F3033D">
        <w:rPr>
          <w:color w:val="000000" w:themeColor="text1"/>
        </w:rPr>
        <w:t xml:space="preserve">ensen met dyslexie </w:t>
      </w:r>
      <w:del w:id="110" w:author="MCLF Hoeks-Mentjens" w:date="2018-02-12T11:03:00Z">
        <w:r w:rsidR="0067668C" w:rsidRPr="00F3033D" w:rsidDel="00D34672">
          <w:rPr>
            <w:color w:val="000000" w:themeColor="text1"/>
          </w:rPr>
          <w:delText>zit hem in het feit dat</w:delText>
        </w:r>
      </w:del>
      <w:ins w:id="111" w:author="MCLF Hoeks-Mentjens" w:date="2018-02-12T11:03:00Z">
        <w:r w:rsidRPr="00F3033D">
          <w:rPr>
            <w:color w:val="000000" w:themeColor="text1"/>
          </w:rPr>
          <w:t>he</w:t>
        </w:r>
      </w:ins>
      <w:ins w:id="112" w:author="MCLF Hoeks-Mentjens" w:date="2018-02-12T11:04:00Z">
        <w:r w:rsidRPr="00F3033D">
          <w:rPr>
            <w:color w:val="000000" w:themeColor="text1"/>
          </w:rPr>
          <w:t>eft</w:t>
        </w:r>
      </w:ins>
      <w:r w:rsidR="0067668C" w:rsidRPr="00F3033D">
        <w:rPr>
          <w:color w:val="000000" w:themeColor="text1"/>
        </w:rPr>
        <w:t xml:space="preserve"> </w:t>
      </w:r>
      <w:del w:id="113" w:author="MCLF Hoeks-Mentjens" w:date="2018-02-12T11:04:00Z">
        <w:r w:rsidR="0067668C" w:rsidRPr="00F3033D" w:rsidDel="00D34672">
          <w:rPr>
            <w:color w:val="000000" w:themeColor="text1"/>
          </w:rPr>
          <w:delText xml:space="preserve">ze </w:delText>
        </w:r>
      </w:del>
      <w:r w:rsidR="00114CC7" w:rsidRPr="00F3033D">
        <w:rPr>
          <w:color w:val="000000" w:themeColor="text1"/>
        </w:rPr>
        <w:t xml:space="preserve">erg veel </w:t>
      </w:r>
      <w:r w:rsidR="0067668C" w:rsidRPr="00F3033D">
        <w:rPr>
          <w:color w:val="000000" w:themeColor="text1"/>
        </w:rPr>
        <w:t xml:space="preserve">moeite </w:t>
      </w:r>
      <w:del w:id="114" w:author="MCLF Hoeks-Mentjens" w:date="2018-02-12T11:04:00Z">
        <w:r w:rsidR="0067668C" w:rsidRPr="00F3033D" w:rsidDel="00D34672">
          <w:rPr>
            <w:color w:val="000000" w:themeColor="text1"/>
          </w:rPr>
          <w:delText xml:space="preserve">hebben </w:delText>
        </w:r>
      </w:del>
      <w:r w:rsidR="0067668C" w:rsidRPr="00F3033D">
        <w:rPr>
          <w:color w:val="000000" w:themeColor="text1"/>
        </w:rPr>
        <w:t xml:space="preserve">om de spraakklanken in woorden </w:t>
      </w:r>
      <w:r w:rsidR="00114CC7" w:rsidRPr="00F3033D">
        <w:rPr>
          <w:color w:val="000000" w:themeColor="text1"/>
        </w:rPr>
        <w:t>te onderscheiden</w:t>
      </w:r>
      <w:r w:rsidR="0067668C" w:rsidRPr="00F3033D">
        <w:rPr>
          <w:color w:val="000000" w:themeColor="text1"/>
        </w:rPr>
        <w:t>. Spraakklanken zijn de bouwstenen van woorden.</w:t>
      </w:r>
      <w:r w:rsidR="007F288B" w:rsidRPr="00F3033D">
        <w:rPr>
          <w:color w:val="000000" w:themeColor="text1"/>
        </w:rPr>
        <w:t xml:space="preserve"> </w:t>
      </w:r>
      <w:r w:rsidR="00C81154" w:rsidRPr="00F3033D">
        <w:rPr>
          <w:color w:val="000000" w:themeColor="text1"/>
        </w:rPr>
        <w:t>Zo is h</w:t>
      </w:r>
      <w:r w:rsidR="00C33956" w:rsidRPr="00F3033D">
        <w:rPr>
          <w:color w:val="000000" w:themeColor="text1"/>
        </w:rPr>
        <w:t xml:space="preserve">et woord </w:t>
      </w:r>
      <w:r w:rsidR="00C33956" w:rsidRPr="00F3033D">
        <w:rPr>
          <w:i/>
          <w:color w:val="000000" w:themeColor="text1"/>
        </w:rPr>
        <w:t>straat</w:t>
      </w:r>
      <w:r w:rsidR="00C33956" w:rsidRPr="00F3033D">
        <w:rPr>
          <w:color w:val="000000" w:themeColor="text1"/>
        </w:rPr>
        <w:t xml:space="preserve"> opgebouwd uit de spraakklanken </w:t>
      </w:r>
      <w:r w:rsidR="00C33956" w:rsidRPr="00F3033D">
        <w:rPr>
          <w:i/>
          <w:color w:val="000000" w:themeColor="text1"/>
        </w:rPr>
        <w:t>s-t-r-aa-t.</w:t>
      </w:r>
    </w:p>
    <w:p w14:paraId="79F2FEB6" w14:textId="77777777" w:rsidR="0067668C" w:rsidRPr="00F3033D" w:rsidRDefault="0067668C" w:rsidP="0067668C">
      <w:pPr>
        <w:rPr>
          <w:color w:val="000000" w:themeColor="text1"/>
        </w:rPr>
      </w:pPr>
      <w:r w:rsidRPr="00F3033D">
        <w:rPr>
          <w:color w:val="000000" w:themeColor="text1"/>
        </w:rPr>
        <w:t xml:space="preserve">De verschillen tussen spraakklanken kunnen heel subtiel zijn. </w:t>
      </w:r>
    </w:p>
    <w:p w14:paraId="5A4C0E3C" w14:textId="34BCD58D" w:rsidR="0067668C" w:rsidRPr="00F3033D" w:rsidRDefault="0067668C" w:rsidP="0067668C">
      <w:pPr>
        <w:rPr>
          <w:color w:val="000000" w:themeColor="text1"/>
        </w:rPr>
      </w:pPr>
      <w:r w:rsidRPr="00F3033D">
        <w:rPr>
          <w:color w:val="000000" w:themeColor="text1"/>
        </w:rPr>
        <w:t xml:space="preserve">Neem bijvoorbeeld de Nederlandse woorden </w:t>
      </w:r>
      <w:r w:rsidRPr="00F3033D">
        <w:rPr>
          <w:i/>
          <w:color w:val="000000" w:themeColor="text1"/>
        </w:rPr>
        <w:t>kuiken /keuken</w:t>
      </w:r>
      <w:r w:rsidRPr="00F3033D">
        <w:rPr>
          <w:color w:val="000000" w:themeColor="text1"/>
        </w:rPr>
        <w:t xml:space="preserve">. </w:t>
      </w:r>
      <w:r w:rsidR="00C81154" w:rsidRPr="00F3033D">
        <w:rPr>
          <w:color w:val="000000" w:themeColor="text1"/>
        </w:rPr>
        <w:t xml:space="preserve"> </w:t>
      </w:r>
      <w:r w:rsidRPr="00F3033D">
        <w:rPr>
          <w:color w:val="000000" w:themeColor="text1"/>
        </w:rPr>
        <w:t xml:space="preserve">Als je die woorden correct wilt opschrijven </w:t>
      </w:r>
      <w:ins w:id="115" w:author="MCLF Hoeks-Mentjens" w:date="2018-02-21T08:59:00Z">
        <w:r w:rsidR="00725AC2" w:rsidRPr="00F3033D">
          <w:rPr>
            <w:color w:val="000000" w:themeColor="text1"/>
          </w:rPr>
          <w:t xml:space="preserve">of lezen </w:t>
        </w:r>
      </w:ins>
      <w:r w:rsidRPr="00F3033D">
        <w:rPr>
          <w:color w:val="000000" w:themeColor="text1"/>
        </w:rPr>
        <w:t xml:space="preserve">moet je beseffen dat de /ui/ in </w:t>
      </w:r>
      <w:r w:rsidRPr="00F3033D">
        <w:rPr>
          <w:i/>
          <w:color w:val="000000" w:themeColor="text1"/>
        </w:rPr>
        <w:t>kuiken</w:t>
      </w:r>
      <w:r w:rsidRPr="00F3033D">
        <w:rPr>
          <w:color w:val="000000" w:themeColor="text1"/>
        </w:rPr>
        <w:t xml:space="preserve"> iets anders is als de /eu/ in </w:t>
      </w:r>
      <w:r w:rsidRPr="00F3033D">
        <w:rPr>
          <w:i/>
          <w:color w:val="000000" w:themeColor="text1"/>
        </w:rPr>
        <w:t>keuken</w:t>
      </w:r>
      <w:r w:rsidRPr="00F3033D">
        <w:rPr>
          <w:color w:val="000000" w:themeColor="text1"/>
        </w:rPr>
        <w:t xml:space="preserve">. </w:t>
      </w:r>
      <w:r w:rsidR="00C81154" w:rsidRPr="00F3033D">
        <w:rPr>
          <w:color w:val="000000" w:themeColor="text1"/>
        </w:rPr>
        <w:t xml:space="preserve"> </w:t>
      </w:r>
      <w:r w:rsidRPr="00F3033D">
        <w:rPr>
          <w:color w:val="000000" w:themeColor="text1"/>
        </w:rPr>
        <w:t xml:space="preserve">Of denk aan het verschil tussen </w:t>
      </w:r>
      <w:r w:rsidRPr="00F3033D">
        <w:rPr>
          <w:i/>
          <w:color w:val="000000" w:themeColor="text1"/>
        </w:rPr>
        <w:t xml:space="preserve">baan </w:t>
      </w:r>
      <w:r w:rsidRPr="00F3033D">
        <w:rPr>
          <w:color w:val="000000" w:themeColor="text1"/>
        </w:rPr>
        <w:t>en</w:t>
      </w:r>
      <w:r w:rsidRPr="00F3033D">
        <w:rPr>
          <w:i/>
          <w:color w:val="000000" w:themeColor="text1"/>
        </w:rPr>
        <w:t xml:space="preserve"> maan.</w:t>
      </w:r>
      <w:r w:rsidRPr="00F3033D">
        <w:rPr>
          <w:color w:val="000000" w:themeColor="text1"/>
        </w:rPr>
        <w:t xml:space="preserve"> </w:t>
      </w:r>
    </w:p>
    <w:p w14:paraId="4B594BCD" w14:textId="77777777" w:rsidR="00C81154" w:rsidRPr="00F3033D" w:rsidRDefault="00C81154" w:rsidP="0067668C">
      <w:pPr>
        <w:rPr>
          <w:color w:val="000000" w:themeColor="text1"/>
        </w:rPr>
      </w:pPr>
    </w:p>
    <w:p w14:paraId="32CB0397" w14:textId="34D56C11" w:rsidR="0067668C" w:rsidRPr="00F3033D" w:rsidDel="001D058B" w:rsidRDefault="0067668C" w:rsidP="0067668C">
      <w:pPr>
        <w:rPr>
          <w:del w:id="116" w:author="MCLF Hoeks-Mentjens" w:date="2018-02-09T15:24:00Z"/>
          <w:color w:val="000000" w:themeColor="text1"/>
          <w:rPrChange w:id="117" w:author="MCLF Hoeks-Mentjens" w:date="2018-02-09T15:24:00Z">
            <w:rPr>
              <w:del w:id="118" w:author="MCLF Hoeks-Mentjens" w:date="2018-02-09T15:24:00Z"/>
            </w:rPr>
          </w:rPrChange>
        </w:rPr>
      </w:pPr>
      <w:del w:id="119" w:author="MCLF Hoeks-Mentjens" w:date="2018-02-21T08:59:00Z">
        <w:r w:rsidRPr="00F3033D" w:rsidDel="00725AC2">
          <w:rPr>
            <w:color w:val="000000" w:themeColor="text1"/>
          </w:rPr>
          <w:delText xml:space="preserve">Voor je een woord </w:delText>
        </w:r>
      </w:del>
      <w:del w:id="120" w:author="MCLF Hoeks-Mentjens" w:date="2018-02-09T15:24:00Z">
        <w:r w:rsidRPr="00F3033D" w:rsidDel="001D058B">
          <w:rPr>
            <w:color w:val="000000" w:themeColor="text1"/>
          </w:rPr>
          <w:delText xml:space="preserve">gaat </w:delText>
        </w:r>
      </w:del>
      <w:del w:id="121" w:author="MCLF Hoeks-Mentjens" w:date="2018-02-21T08:59:00Z">
        <w:r w:rsidRPr="00F3033D" w:rsidDel="00725AC2">
          <w:rPr>
            <w:color w:val="000000" w:themeColor="text1"/>
          </w:rPr>
          <w:delText xml:space="preserve">opschrijven moet je dus </w:delText>
        </w:r>
        <w:r w:rsidRPr="00F3033D" w:rsidDel="00725AC2">
          <w:rPr>
            <w:color w:val="000000" w:themeColor="text1"/>
            <w:rPrChange w:id="122" w:author="MCLF Hoeks-Mentjens" w:date="2018-02-12T11:08:00Z">
              <w:rPr/>
            </w:rPrChange>
          </w:rPr>
          <w:delText>eerst</w:delText>
        </w:r>
        <w:r w:rsidRPr="00F3033D" w:rsidDel="00725AC2">
          <w:rPr>
            <w:color w:val="000000" w:themeColor="text1"/>
          </w:rPr>
          <w:delText xml:space="preserve"> de spraakklanken</w:delText>
        </w:r>
        <w:r w:rsidR="00114CC7" w:rsidRPr="00F3033D" w:rsidDel="00725AC2">
          <w:rPr>
            <w:color w:val="000000" w:themeColor="text1"/>
          </w:rPr>
          <w:delText xml:space="preserve"> in dat woord correct waarnemen</w:delText>
        </w:r>
      </w:del>
      <w:del w:id="123" w:author="MCLF Hoeks-Mentjens" w:date="2018-02-12T11:08:00Z">
        <w:r w:rsidR="00114CC7" w:rsidRPr="00F3033D" w:rsidDel="005A59A5">
          <w:rPr>
            <w:color w:val="000000" w:themeColor="text1"/>
          </w:rPr>
          <w:delText xml:space="preserve"> </w:delText>
        </w:r>
      </w:del>
      <w:del w:id="124" w:author="MCLF Hoeks-Mentjens" w:date="2018-02-21T08:59:00Z">
        <w:r w:rsidR="00114CC7" w:rsidRPr="00F3033D" w:rsidDel="00725AC2">
          <w:rPr>
            <w:color w:val="000000" w:themeColor="text1"/>
          </w:rPr>
          <w:delText xml:space="preserve">– </w:delText>
        </w:r>
      </w:del>
      <w:del w:id="125" w:author="MCLF Hoeks-Mentjens" w:date="2018-02-12T11:08:00Z">
        <w:r w:rsidR="00114CC7" w:rsidRPr="00F3033D" w:rsidDel="005A59A5">
          <w:rPr>
            <w:color w:val="000000" w:themeColor="text1"/>
          </w:rPr>
          <w:delText>het liefst</w:delText>
        </w:r>
      </w:del>
      <w:del w:id="126" w:author="MCLF Hoeks-Mentjens" w:date="2018-02-21T08:59:00Z">
        <w:r w:rsidR="00114CC7" w:rsidRPr="00F3033D" w:rsidDel="00725AC2">
          <w:rPr>
            <w:color w:val="000000" w:themeColor="text1"/>
          </w:rPr>
          <w:delText xml:space="preserve"> in de juiste volgorde onthouden -</w:delText>
        </w:r>
        <w:r w:rsidRPr="00F3033D" w:rsidDel="00725AC2">
          <w:rPr>
            <w:color w:val="000000" w:themeColor="text1"/>
          </w:rPr>
          <w:delText xml:space="preserve">en </w:delText>
        </w:r>
        <w:r w:rsidRPr="00F3033D" w:rsidDel="00725AC2">
          <w:rPr>
            <w:color w:val="000000" w:themeColor="text1"/>
            <w:rPrChange w:id="127" w:author="MCLF Hoeks-Mentjens" w:date="2018-02-12T11:09:00Z">
              <w:rPr/>
            </w:rPrChange>
          </w:rPr>
          <w:delText>vervolgens</w:delText>
        </w:r>
        <w:r w:rsidRPr="00F3033D" w:rsidDel="00725AC2">
          <w:rPr>
            <w:color w:val="000000" w:themeColor="text1"/>
          </w:rPr>
          <w:delText xml:space="preserve"> met de </w:delText>
        </w:r>
        <w:r w:rsidRPr="00F3033D" w:rsidDel="00725AC2">
          <w:rPr>
            <w:color w:val="000000" w:themeColor="text1"/>
            <w:rPrChange w:id="128" w:author="MCLF Hoeks-Mentjens" w:date="2018-02-09T15:24:00Z">
              <w:rPr>
                <w:color w:val="FF0000"/>
              </w:rPr>
            </w:rPrChange>
          </w:rPr>
          <w:delText xml:space="preserve">bijbehorende letters </w:delText>
        </w:r>
      </w:del>
      <w:del w:id="129" w:author="MCLF Hoeks-Mentjens" w:date="2018-02-12T11:05:00Z">
        <w:r w:rsidRPr="00F3033D" w:rsidDel="005A59A5">
          <w:rPr>
            <w:color w:val="000000" w:themeColor="text1"/>
            <w:rPrChange w:id="130" w:author="MCLF Hoeks-Mentjens" w:date="2018-02-09T15:24:00Z">
              <w:rPr>
                <w:color w:val="FF0000"/>
              </w:rPr>
            </w:rPrChange>
          </w:rPr>
          <w:delText>opschrijven</w:delText>
        </w:r>
      </w:del>
      <w:del w:id="131" w:author="MCLF Hoeks-Mentjens" w:date="2018-02-21T08:59:00Z">
        <w:r w:rsidRPr="00F3033D" w:rsidDel="00725AC2">
          <w:rPr>
            <w:color w:val="000000" w:themeColor="text1"/>
            <w:rPrChange w:id="132" w:author="MCLF Hoeks-Mentjens" w:date="2018-02-09T15:24:00Z">
              <w:rPr>
                <w:color w:val="FF0000"/>
              </w:rPr>
            </w:rPrChange>
          </w:rPr>
          <w:delText>.</w:delText>
        </w:r>
      </w:del>
    </w:p>
    <w:p w14:paraId="20710474" w14:textId="7A9F9E57" w:rsidR="003258AB" w:rsidRPr="00F3033D" w:rsidDel="00725AC2" w:rsidRDefault="003258AB" w:rsidP="0067668C">
      <w:pPr>
        <w:rPr>
          <w:del w:id="133" w:author="MCLF Hoeks-Mentjens" w:date="2018-02-21T08:59:00Z"/>
          <w:color w:val="000000" w:themeColor="text1"/>
        </w:rPr>
      </w:pPr>
    </w:p>
    <w:p w14:paraId="5FA87DA4" w14:textId="5DD3CD00" w:rsidR="00114CC7" w:rsidRPr="00F3033D" w:rsidDel="00725AC2" w:rsidRDefault="0067668C" w:rsidP="0067668C">
      <w:pPr>
        <w:rPr>
          <w:del w:id="134" w:author="MCLF Hoeks-Mentjens" w:date="2018-02-21T08:59:00Z"/>
          <w:color w:val="000000" w:themeColor="text1"/>
        </w:rPr>
      </w:pPr>
      <w:del w:id="135" w:author="MCLF Hoeks-Mentjens" w:date="2018-02-21T08:59:00Z">
        <w:r w:rsidRPr="00F3033D" w:rsidDel="00725AC2">
          <w:rPr>
            <w:color w:val="000000" w:themeColor="text1"/>
          </w:rPr>
          <w:delText xml:space="preserve">Voor het lezen van woorden geldt het </w:delText>
        </w:r>
        <w:r w:rsidR="00114CC7" w:rsidRPr="00F3033D" w:rsidDel="00725AC2">
          <w:rPr>
            <w:color w:val="000000" w:themeColor="text1"/>
          </w:rPr>
          <w:delText xml:space="preserve">uiteraard </w:delText>
        </w:r>
        <w:r w:rsidRPr="00F3033D" w:rsidDel="00725AC2">
          <w:rPr>
            <w:color w:val="000000" w:themeColor="text1"/>
          </w:rPr>
          <w:delText>andersom</w:delText>
        </w:r>
        <w:r w:rsidR="00114CC7" w:rsidRPr="00F3033D" w:rsidDel="00725AC2">
          <w:rPr>
            <w:color w:val="000000" w:themeColor="text1"/>
          </w:rPr>
          <w:delText>.</w:delText>
        </w:r>
        <w:r w:rsidRPr="00F3033D" w:rsidDel="00725AC2">
          <w:rPr>
            <w:color w:val="000000" w:themeColor="text1"/>
          </w:rPr>
          <w:delText xml:space="preserve"> </w:delText>
        </w:r>
      </w:del>
    </w:p>
    <w:p w14:paraId="315591FF" w14:textId="4BFE94E0" w:rsidR="0067668C" w:rsidRPr="00F3033D" w:rsidDel="001D058B" w:rsidRDefault="00114CC7" w:rsidP="0067668C">
      <w:pPr>
        <w:rPr>
          <w:del w:id="136" w:author="MCLF Hoeks-Mentjens" w:date="2018-02-09T15:25:00Z"/>
          <w:color w:val="000000" w:themeColor="text1"/>
        </w:rPr>
      </w:pPr>
      <w:del w:id="137" w:author="MCLF Hoeks-Mentjens" w:date="2018-02-09T15:25:00Z">
        <w:r w:rsidRPr="00F3033D" w:rsidDel="001D058B">
          <w:rPr>
            <w:color w:val="000000" w:themeColor="text1"/>
          </w:rPr>
          <w:delText xml:space="preserve">Dat </w:delText>
        </w:r>
      </w:del>
      <w:ins w:id="138" w:author="MCLF Hoeks-Mentjens" w:date="2018-02-09T15:25:00Z">
        <w:r w:rsidR="001D058B" w:rsidRPr="00F3033D">
          <w:rPr>
            <w:color w:val="000000" w:themeColor="text1"/>
          </w:rPr>
          <w:t xml:space="preserve">Dit </w:t>
        </w:r>
      </w:ins>
      <w:ins w:id="139" w:author="MCLF Hoeks-Mentjens" w:date="2018-02-09T15:26:00Z">
        <w:r w:rsidR="001D058B" w:rsidRPr="00F3033D">
          <w:rPr>
            <w:color w:val="000000" w:themeColor="text1"/>
          </w:rPr>
          <w:t xml:space="preserve">leren onderscheiden van spraakklanken en koppelen aan de juiste letters </w:t>
        </w:r>
      </w:ins>
      <w:r w:rsidRPr="00F3033D">
        <w:rPr>
          <w:color w:val="000000" w:themeColor="text1"/>
        </w:rPr>
        <w:t>is een heel ingewikkeld proces. En omdat het zo ingewikkeld is</w:t>
      </w:r>
      <w:r w:rsidR="007D0CBF" w:rsidRPr="00F3033D">
        <w:rPr>
          <w:color w:val="000000" w:themeColor="text1"/>
        </w:rPr>
        <w:t>,</w:t>
      </w:r>
      <w:ins w:id="140" w:author="MCLF Hoeks-Mentjens" w:date="2018-02-09T15:25:00Z">
        <w:r w:rsidR="001D058B" w:rsidRPr="00F3033D">
          <w:rPr>
            <w:color w:val="000000" w:themeColor="text1"/>
          </w:rPr>
          <w:t xml:space="preserve"> </w:t>
        </w:r>
      </w:ins>
    </w:p>
    <w:p w14:paraId="257C0332" w14:textId="3849A32C" w:rsidR="0067668C" w:rsidRPr="00F3033D" w:rsidRDefault="00114CC7" w:rsidP="0067668C">
      <w:pPr>
        <w:rPr>
          <w:color w:val="000000" w:themeColor="text1"/>
        </w:rPr>
      </w:pPr>
      <w:r w:rsidRPr="00F3033D">
        <w:rPr>
          <w:color w:val="000000" w:themeColor="text1"/>
        </w:rPr>
        <w:t xml:space="preserve">krijgen kinderen </w:t>
      </w:r>
      <w:r w:rsidR="003258AB" w:rsidRPr="00F3033D">
        <w:rPr>
          <w:color w:val="000000" w:themeColor="text1"/>
        </w:rPr>
        <w:t xml:space="preserve">in ons land </w:t>
      </w:r>
      <w:r w:rsidRPr="00F3033D">
        <w:rPr>
          <w:color w:val="000000" w:themeColor="text1"/>
          <w:rPrChange w:id="141" w:author="MCLF Hoeks-Mentjens" w:date="2018-02-09T15:26:00Z">
            <w:rPr/>
          </w:rPrChange>
        </w:rPr>
        <w:t>ruim zes</w:t>
      </w:r>
      <w:r w:rsidRPr="00F3033D">
        <w:rPr>
          <w:color w:val="000000" w:themeColor="text1"/>
        </w:rPr>
        <w:t xml:space="preserve"> jaar lang  lees-en spellingonderwijs </w:t>
      </w:r>
      <w:r w:rsidR="000A594C" w:rsidRPr="00F3033D">
        <w:rPr>
          <w:color w:val="000000" w:themeColor="text1"/>
        </w:rPr>
        <w:t>in</w:t>
      </w:r>
      <w:r w:rsidRPr="00F3033D">
        <w:rPr>
          <w:color w:val="000000" w:themeColor="text1"/>
        </w:rPr>
        <w:t xml:space="preserve"> </w:t>
      </w:r>
      <w:r w:rsidR="0067668C" w:rsidRPr="00F3033D">
        <w:rPr>
          <w:color w:val="000000" w:themeColor="text1"/>
        </w:rPr>
        <w:t xml:space="preserve">de basisschool en zelfs daarna </w:t>
      </w:r>
      <w:r w:rsidRPr="00F3033D">
        <w:rPr>
          <w:color w:val="000000" w:themeColor="text1"/>
        </w:rPr>
        <w:t>nog in het voortgezet onderwijs.</w:t>
      </w:r>
    </w:p>
    <w:p w14:paraId="219364E4" w14:textId="7B33C4FD" w:rsidR="0067668C" w:rsidRPr="00F3033D" w:rsidRDefault="0067668C" w:rsidP="0067668C">
      <w:pPr>
        <w:rPr>
          <w:color w:val="000000" w:themeColor="text1"/>
        </w:rPr>
      </w:pPr>
      <w:r w:rsidRPr="00F3033D">
        <w:rPr>
          <w:color w:val="000000" w:themeColor="text1"/>
        </w:rPr>
        <w:t xml:space="preserve">Voor kinderen met ernstige dyslexie is dat </w:t>
      </w:r>
      <w:ins w:id="142" w:author="MCLF Hoeks-Mentjens" w:date="2018-02-09T15:27:00Z">
        <w:r w:rsidR="002C4226" w:rsidRPr="00F3033D">
          <w:rPr>
            <w:color w:val="000000" w:themeColor="text1"/>
          </w:rPr>
          <w:t xml:space="preserve">trouwens </w:t>
        </w:r>
      </w:ins>
      <w:r w:rsidRPr="00F3033D">
        <w:rPr>
          <w:color w:val="000000" w:themeColor="text1"/>
        </w:rPr>
        <w:t>niet genoeg.</w:t>
      </w:r>
    </w:p>
    <w:p w14:paraId="2E923C7F" w14:textId="1726F12A" w:rsidR="0067668C" w:rsidRPr="00F3033D" w:rsidRDefault="0067668C" w:rsidP="0067668C">
      <w:pPr>
        <w:rPr>
          <w:color w:val="000000" w:themeColor="text1"/>
        </w:rPr>
      </w:pPr>
      <w:del w:id="143" w:author="MCLF Hoeks-Mentjens" w:date="2018-02-12T11:09:00Z">
        <w:r w:rsidRPr="00F3033D" w:rsidDel="005A59A5">
          <w:rPr>
            <w:color w:val="000000" w:themeColor="text1"/>
          </w:rPr>
          <w:delText xml:space="preserve">Het identificeren van spraakklanken en de verbinding tussen spraakklank en letterteken verloopt bij hen </w:delText>
        </w:r>
        <w:r w:rsidRPr="00F3033D" w:rsidDel="005A59A5">
          <w:rPr>
            <w:color w:val="000000" w:themeColor="text1"/>
            <w:rPrChange w:id="144" w:author="MCLF Hoeks-Mentjens" w:date="2018-02-09T15:28:00Z">
              <w:rPr/>
            </w:rPrChange>
          </w:rPr>
          <w:delText xml:space="preserve">veel </w:delText>
        </w:r>
        <w:r w:rsidRPr="00F3033D" w:rsidDel="005A59A5">
          <w:rPr>
            <w:color w:val="000000" w:themeColor="text1"/>
          </w:rPr>
          <w:delText xml:space="preserve">moeizamer en </w:delText>
        </w:r>
        <w:r w:rsidRPr="00F3033D" w:rsidDel="005A59A5">
          <w:rPr>
            <w:color w:val="000000" w:themeColor="text1"/>
            <w:rPrChange w:id="145" w:author="MCLF Hoeks-Mentjens" w:date="2018-02-09T15:28:00Z">
              <w:rPr/>
            </w:rPrChange>
          </w:rPr>
          <w:delText>veel</w:delText>
        </w:r>
        <w:r w:rsidRPr="00F3033D" w:rsidDel="005A59A5">
          <w:rPr>
            <w:color w:val="000000" w:themeColor="text1"/>
          </w:rPr>
          <w:delText xml:space="preserve"> trager. </w:delText>
        </w:r>
      </w:del>
      <w:r w:rsidR="007D0CBF" w:rsidRPr="00F3033D">
        <w:rPr>
          <w:color w:val="000000" w:themeColor="text1"/>
        </w:rPr>
        <w:t>Die hebben</w:t>
      </w:r>
      <w:r w:rsidRPr="00F3033D">
        <w:rPr>
          <w:color w:val="000000" w:themeColor="text1"/>
        </w:rPr>
        <w:t xml:space="preserve"> </w:t>
      </w:r>
      <w:ins w:id="146" w:author="MCLF Hoeks-Mentjens" w:date="2018-02-09T15:28:00Z">
        <w:r w:rsidR="002C4226" w:rsidRPr="00F3033D">
          <w:rPr>
            <w:color w:val="000000" w:themeColor="text1"/>
          </w:rPr>
          <w:t xml:space="preserve">soms jarenlang </w:t>
        </w:r>
      </w:ins>
      <w:del w:id="147" w:author="MCLF Hoeks-Mentjens" w:date="2018-02-09T15:28:00Z">
        <w:r w:rsidRPr="00F3033D" w:rsidDel="002C4226">
          <w:rPr>
            <w:color w:val="000000" w:themeColor="text1"/>
          </w:rPr>
          <w:delText xml:space="preserve">vaak </w:delText>
        </w:r>
      </w:del>
      <w:r w:rsidRPr="00F3033D">
        <w:rPr>
          <w:color w:val="000000" w:themeColor="text1"/>
        </w:rPr>
        <w:t xml:space="preserve">extra </w:t>
      </w:r>
      <w:r w:rsidR="007D0CBF" w:rsidRPr="00F3033D">
        <w:rPr>
          <w:color w:val="000000" w:themeColor="text1"/>
        </w:rPr>
        <w:t xml:space="preserve">ondersteuning nodig op dit gebied; en </w:t>
      </w:r>
      <w:r w:rsidRPr="00F3033D">
        <w:rPr>
          <w:color w:val="000000" w:themeColor="text1"/>
        </w:rPr>
        <w:t xml:space="preserve">ze </w:t>
      </w:r>
      <w:r w:rsidR="007D0CBF" w:rsidRPr="00F3033D">
        <w:rPr>
          <w:color w:val="000000" w:themeColor="text1"/>
        </w:rPr>
        <w:t xml:space="preserve">krijgen </w:t>
      </w:r>
      <w:r w:rsidRPr="00F3033D">
        <w:rPr>
          <w:color w:val="000000" w:themeColor="text1"/>
        </w:rPr>
        <w:t>ook extra tijd bij toetsen en examens.</w:t>
      </w:r>
    </w:p>
    <w:p w14:paraId="3B279A6C" w14:textId="77777777" w:rsidR="0067668C" w:rsidRPr="00F3033D" w:rsidRDefault="0067668C" w:rsidP="0067668C">
      <w:pPr>
        <w:rPr>
          <w:color w:val="000000" w:themeColor="text1"/>
        </w:rPr>
      </w:pPr>
    </w:p>
    <w:p w14:paraId="660E72C6" w14:textId="5356123C" w:rsidR="00114CC7" w:rsidRPr="00F3033D" w:rsidRDefault="00114CC7" w:rsidP="0067668C">
      <w:pPr>
        <w:rPr>
          <w:color w:val="000000" w:themeColor="text1"/>
          <w:sz w:val="32"/>
          <w:szCs w:val="32"/>
        </w:rPr>
      </w:pPr>
      <w:r w:rsidRPr="00F3033D">
        <w:rPr>
          <w:color w:val="000000" w:themeColor="text1"/>
          <w:sz w:val="32"/>
          <w:szCs w:val="32"/>
        </w:rPr>
        <w:t>Engels leren</w:t>
      </w:r>
    </w:p>
    <w:p w14:paraId="795BE33E" w14:textId="128F6232" w:rsidR="0067668C" w:rsidRPr="00F3033D" w:rsidRDefault="0067668C" w:rsidP="0067668C">
      <w:pPr>
        <w:rPr>
          <w:ins w:id="148" w:author="Jennifer van Balkom" w:date="2018-02-03T18:17:00Z"/>
          <w:color w:val="000000" w:themeColor="text1"/>
        </w:rPr>
      </w:pPr>
      <w:del w:id="149" w:author="MCLF Hoeks-Mentjens" w:date="2018-02-21T09:00:00Z">
        <w:r w:rsidRPr="00F3033D" w:rsidDel="00E0773A">
          <w:rPr>
            <w:color w:val="000000" w:themeColor="text1"/>
          </w:rPr>
          <w:delText xml:space="preserve">Hoe werkt het dan wanneer je Engels moet leren? Dan moet je dus </w:delText>
        </w:r>
        <w:r w:rsidRPr="00F3033D" w:rsidDel="00E0773A">
          <w:rPr>
            <w:color w:val="000000" w:themeColor="text1"/>
            <w:rPrChange w:id="150" w:author="MCLF Hoeks-Mentjens" w:date="2018-02-12T11:10:00Z">
              <w:rPr/>
            </w:rPrChange>
          </w:rPr>
          <w:delText>opnieuw</w:delText>
        </w:r>
        <w:r w:rsidRPr="00F3033D" w:rsidDel="00E0773A">
          <w:rPr>
            <w:color w:val="000000" w:themeColor="text1"/>
          </w:rPr>
          <w:delText xml:space="preserve"> allerlei spraakklanken leren waarnemen en leren koppelen aan </w:delText>
        </w:r>
        <w:r w:rsidR="002F553D" w:rsidRPr="00F3033D" w:rsidDel="00E0773A">
          <w:rPr>
            <w:color w:val="000000" w:themeColor="text1"/>
          </w:rPr>
          <w:delText xml:space="preserve">nieuwe </w:delText>
        </w:r>
        <w:r w:rsidRPr="00F3033D" w:rsidDel="00E0773A">
          <w:rPr>
            <w:color w:val="000000" w:themeColor="text1"/>
          </w:rPr>
          <w:delText xml:space="preserve">lettertekens. Elke taal heeft immers weer </w:delText>
        </w:r>
        <w:r w:rsidRPr="00F3033D" w:rsidDel="00E0773A">
          <w:rPr>
            <w:color w:val="000000" w:themeColor="text1"/>
            <w:rPrChange w:id="151" w:author="MCLF Hoeks-Mentjens" w:date="2018-02-12T11:10:00Z">
              <w:rPr/>
            </w:rPrChange>
          </w:rPr>
          <w:delText>zijn eigen set</w:delText>
        </w:r>
        <w:r w:rsidRPr="00F3033D" w:rsidDel="00E0773A">
          <w:rPr>
            <w:color w:val="000000" w:themeColor="text1"/>
          </w:rPr>
          <w:delText xml:space="preserve"> van spaakklanken en zijn eigen manier om die aan letters te koppelen.</w:delText>
        </w:r>
      </w:del>
      <w:ins w:id="152" w:author="MCLF Hoeks-Mentjens" w:date="2018-02-21T09:00:00Z">
        <w:r w:rsidR="00E0773A" w:rsidRPr="00F3033D">
          <w:rPr>
            <w:color w:val="000000" w:themeColor="text1"/>
          </w:rPr>
          <w:t xml:space="preserve">Als je Engels gaat leren begint dat </w:t>
        </w:r>
      </w:ins>
      <w:r w:rsidR="00C33956" w:rsidRPr="00F3033D">
        <w:rPr>
          <w:color w:val="000000" w:themeColor="text1"/>
        </w:rPr>
        <w:t xml:space="preserve">hele </w:t>
      </w:r>
      <w:ins w:id="153" w:author="MCLF Hoeks-Mentjens" w:date="2018-02-21T09:00:00Z">
        <w:r w:rsidR="00E0773A" w:rsidRPr="00F3033D">
          <w:rPr>
            <w:color w:val="000000" w:themeColor="text1"/>
          </w:rPr>
          <w:t>proces eigenl</w:t>
        </w:r>
      </w:ins>
      <w:ins w:id="154" w:author="MCLF Hoeks-Mentjens" w:date="2018-02-21T09:01:00Z">
        <w:r w:rsidR="00E0773A" w:rsidRPr="00F3033D">
          <w:rPr>
            <w:color w:val="000000" w:themeColor="text1"/>
          </w:rPr>
          <w:t>i</w:t>
        </w:r>
      </w:ins>
      <w:ins w:id="155" w:author="MCLF Hoeks-Mentjens" w:date="2018-02-21T09:00:00Z">
        <w:r w:rsidR="00E0773A" w:rsidRPr="00F3033D">
          <w:rPr>
            <w:color w:val="000000" w:themeColor="text1"/>
          </w:rPr>
          <w:t>jk opnieuw:</w:t>
        </w:r>
      </w:ins>
    </w:p>
    <w:p w14:paraId="1BA82DA1" w14:textId="1778385E" w:rsidR="005204FC" w:rsidRPr="00F3033D" w:rsidDel="00597498" w:rsidRDefault="005204FC" w:rsidP="0067668C">
      <w:pPr>
        <w:rPr>
          <w:del w:id="156" w:author="MCLF Hoeks-Mentjens" w:date="2018-02-09T15:47:00Z"/>
          <w:color w:val="000000" w:themeColor="text1"/>
        </w:rPr>
      </w:pPr>
      <w:ins w:id="157" w:author="Jennifer van Balkom" w:date="2018-02-03T18:18:00Z">
        <w:del w:id="158" w:author="MCLF Hoeks-Mentjens" w:date="2018-02-12T11:10:00Z">
          <w:r w:rsidRPr="00F3033D" w:rsidDel="005A59A5">
            <w:rPr>
              <w:color w:val="000000" w:themeColor="text1"/>
            </w:rPr>
            <w:delText>(</w:delText>
          </w:r>
        </w:del>
      </w:ins>
      <w:ins w:id="159" w:author="Jennifer van Balkom" w:date="2018-02-03T18:17:00Z">
        <w:del w:id="160" w:author="MCLF Hoeks-Mentjens" w:date="2018-02-12T11:10:00Z">
          <w:r w:rsidRPr="00F3033D" w:rsidDel="005A59A5">
            <w:rPr>
              <w:color w:val="000000" w:themeColor="text1"/>
            </w:rPr>
            <w:delText xml:space="preserve">Super overgang! </w:delText>
          </w:r>
        </w:del>
      </w:ins>
      <w:ins w:id="161" w:author="Jennifer van Balkom" w:date="2018-02-03T18:18:00Z">
        <w:del w:id="162" w:author="MCLF Hoeks-Mentjens" w:date="2018-02-12T11:10:00Z">
          <w:r w:rsidRPr="00F3033D" w:rsidDel="005A59A5">
            <w:rPr>
              <w:color w:val="000000" w:themeColor="text1"/>
            </w:rPr>
            <w:delText>)</w:delText>
          </w:r>
        </w:del>
      </w:ins>
    </w:p>
    <w:p w14:paraId="15E2F3C4" w14:textId="7A173088" w:rsidR="00507B4E" w:rsidRPr="00F3033D" w:rsidDel="005A59A5" w:rsidRDefault="00507B4E" w:rsidP="0067668C">
      <w:pPr>
        <w:rPr>
          <w:del w:id="163" w:author="MCLF Hoeks-Mentjens" w:date="2018-02-12T11:10:00Z"/>
          <w:color w:val="000000" w:themeColor="text1"/>
        </w:rPr>
      </w:pPr>
    </w:p>
    <w:p w14:paraId="5B878959" w14:textId="0CB6B28F" w:rsidR="00E0773A" w:rsidRPr="00F3033D" w:rsidRDefault="00C33956" w:rsidP="0067668C">
      <w:pPr>
        <w:rPr>
          <w:ins w:id="164" w:author="MCLF Hoeks-Mentjens" w:date="2018-02-21T09:01:00Z"/>
          <w:color w:val="000000" w:themeColor="text1"/>
        </w:rPr>
      </w:pPr>
      <w:r w:rsidRPr="00F3033D">
        <w:rPr>
          <w:color w:val="000000" w:themeColor="text1"/>
        </w:rPr>
        <w:t>Je moet nieuwe</w:t>
      </w:r>
      <w:r w:rsidR="00507B4E" w:rsidRPr="00F3033D">
        <w:rPr>
          <w:color w:val="000000" w:themeColor="text1"/>
        </w:rPr>
        <w:t xml:space="preserve"> spraakklanken </w:t>
      </w:r>
      <w:r w:rsidRPr="00F3033D">
        <w:rPr>
          <w:color w:val="000000" w:themeColor="text1"/>
        </w:rPr>
        <w:t>leren onderscheiden en leren koppelen aan nieuwe lettertekens. Ook voor het Engels geldt dat de ver</w:t>
      </w:r>
      <w:r w:rsidR="003D4B1E" w:rsidRPr="00F3033D">
        <w:rPr>
          <w:color w:val="000000" w:themeColor="text1"/>
        </w:rPr>
        <w:t>s</w:t>
      </w:r>
      <w:r w:rsidRPr="00F3033D">
        <w:rPr>
          <w:color w:val="000000" w:themeColor="text1"/>
        </w:rPr>
        <w:t xml:space="preserve">chillen tussen spraakklanken heel subtiel </w:t>
      </w:r>
      <w:r w:rsidRPr="00F3033D">
        <w:rPr>
          <w:color w:val="000000" w:themeColor="text1"/>
        </w:rPr>
        <w:lastRenderedPageBreak/>
        <w:t>kunnen zijn.</w:t>
      </w:r>
      <w:r w:rsidR="008502FC" w:rsidRPr="00F3033D">
        <w:rPr>
          <w:color w:val="000000" w:themeColor="text1"/>
        </w:rPr>
        <w:t xml:space="preserve"> </w:t>
      </w:r>
      <w:r w:rsidR="0067668C" w:rsidRPr="00F3033D">
        <w:rPr>
          <w:color w:val="000000" w:themeColor="text1"/>
        </w:rPr>
        <w:t xml:space="preserve">Er kunnen vreemde misverstanden ontstaan als je die subtiele </w:t>
      </w:r>
      <w:r w:rsidR="005958B4" w:rsidRPr="00F3033D">
        <w:rPr>
          <w:color w:val="000000" w:themeColor="text1"/>
        </w:rPr>
        <w:t>verschillen niet goed waarneemt of niet goed weergeeft.</w:t>
      </w:r>
    </w:p>
    <w:p w14:paraId="2BDBC11D" w14:textId="4883F2A7" w:rsidR="002C4226" w:rsidRPr="00F3033D" w:rsidRDefault="0067668C" w:rsidP="0067668C">
      <w:pPr>
        <w:rPr>
          <w:ins w:id="165" w:author="MCLF Hoeks-Mentjens" w:date="2018-02-09T15:29:00Z"/>
          <w:color w:val="000000" w:themeColor="text1"/>
        </w:rPr>
      </w:pPr>
      <w:del w:id="166" w:author="MCLF Hoeks-Mentjens" w:date="2018-02-09T15:28:00Z">
        <w:r w:rsidRPr="00F3033D" w:rsidDel="002C4226">
          <w:rPr>
            <w:color w:val="000000" w:themeColor="text1"/>
          </w:rPr>
          <w:delText xml:space="preserve">Zo </w:delText>
        </w:r>
      </w:del>
      <w:ins w:id="167" w:author="MCLF Hoeks-Mentjens" w:date="2018-02-09T15:28:00Z">
        <w:r w:rsidR="002C4226" w:rsidRPr="00F3033D">
          <w:rPr>
            <w:color w:val="000000" w:themeColor="text1"/>
          </w:rPr>
          <w:t xml:space="preserve">Als </w:t>
        </w:r>
      </w:ins>
      <w:ins w:id="168" w:author="MCLF Hoeks-Mentjens" w:date="2018-02-12T11:10:00Z">
        <w:r w:rsidR="005A59A5" w:rsidRPr="00F3033D">
          <w:rPr>
            <w:color w:val="000000" w:themeColor="text1"/>
          </w:rPr>
          <w:t xml:space="preserve">je </w:t>
        </w:r>
      </w:ins>
      <w:r w:rsidR="008502FC" w:rsidRPr="00F3033D">
        <w:rPr>
          <w:color w:val="000000" w:themeColor="text1"/>
        </w:rPr>
        <w:t>voor</w:t>
      </w:r>
      <w:ins w:id="169" w:author="MCLF Hoeks-Mentjens" w:date="2018-02-09T15:29:00Z">
        <w:r w:rsidR="002C4226" w:rsidRPr="00F3033D">
          <w:rPr>
            <w:color w:val="000000" w:themeColor="text1"/>
          </w:rPr>
          <w:t xml:space="preserve"> een Engelstalig bedrij</w:t>
        </w:r>
      </w:ins>
      <w:ins w:id="170" w:author="MCLF Hoeks-Mentjens" w:date="2018-02-12T11:10:00Z">
        <w:r w:rsidR="005A59A5" w:rsidRPr="00F3033D">
          <w:rPr>
            <w:color w:val="000000" w:themeColor="text1"/>
          </w:rPr>
          <w:t>f</w:t>
        </w:r>
      </w:ins>
      <w:ins w:id="171" w:author="MCLF Hoeks-Mentjens" w:date="2018-02-09T15:29:00Z">
        <w:r w:rsidR="002C4226" w:rsidRPr="00F3033D">
          <w:rPr>
            <w:color w:val="000000" w:themeColor="text1"/>
          </w:rPr>
          <w:t xml:space="preserve"> werkt en </w:t>
        </w:r>
      </w:ins>
      <w:ins w:id="172" w:author="MCLF Hoeks-Mentjens" w:date="2018-02-09T15:28:00Z">
        <w:r w:rsidR="002C4226" w:rsidRPr="00F3033D">
          <w:rPr>
            <w:color w:val="000000" w:themeColor="text1"/>
          </w:rPr>
          <w:t xml:space="preserve">je salarisverhoging wilt hebben </w:t>
        </w:r>
      </w:ins>
      <w:r w:rsidR="005958B4" w:rsidRPr="00F3033D">
        <w:rPr>
          <w:color w:val="000000" w:themeColor="text1"/>
        </w:rPr>
        <w:t>kun je beter niet</w:t>
      </w:r>
      <w:r w:rsidRPr="00F3033D">
        <w:rPr>
          <w:color w:val="000000" w:themeColor="text1"/>
        </w:rPr>
        <w:t xml:space="preserve"> met je baas </w:t>
      </w:r>
      <w:r w:rsidR="001734A5" w:rsidRPr="00F3033D">
        <w:rPr>
          <w:color w:val="000000" w:themeColor="text1"/>
        </w:rPr>
        <w:t>gaan</w:t>
      </w:r>
      <w:r w:rsidRPr="00F3033D">
        <w:rPr>
          <w:color w:val="000000" w:themeColor="text1"/>
        </w:rPr>
        <w:t xml:space="preserve"> onderhandelen over je </w:t>
      </w:r>
      <w:r w:rsidRPr="00F3033D">
        <w:rPr>
          <w:i/>
          <w:color w:val="000000" w:themeColor="text1"/>
        </w:rPr>
        <w:t>celery</w:t>
      </w:r>
      <w:r w:rsidRPr="00F3033D">
        <w:rPr>
          <w:color w:val="000000" w:themeColor="text1"/>
        </w:rPr>
        <w:t xml:space="preserve">, maar wel over je </w:t>
      </w:r>
      <w:r w:rsidRPr="00F3033D">
        <w:rPr>
          <w:i/>
          <w:color w:val="000000" w:themeColor="text1"/>
        </w:rPr>
        <w:t>salary</w:t>
      </w:r>
      <w:r w:rsidRPr="00F3033D">
        <w:rPr>
          <w:color w:val="000000" w:themeColor="text1"/>
        </w:rPr>
        <w:t xml:space="preserve">. </w:t>
      </w:r>
      <w:r w:rsidR="002F553D" w:rsidRPr="00F3033D">
        <w:rPr>
          <w:color w:val="000000" w:themeColor="text1"/>
        </w:rPr>
        <w:t xml:space="preserve">- - - -  </w:t>
      </w:r>
    </w:p>
    <w:p w14:paraId="3FFA0880" w14:textId="77777777" w:rsidR="007D0CBF" w:rsidRPr="00F3033D" w:rsidRDefault="0067668C" w:rsidP="00BE0AC0">
      <w:pPr>
        <w:rPr>
          <w:color w:val="000000" w:themeColor="text1"/>
        </w:rPr>
      </w:pPr>
      <w:r w:rsidRPr="00F3033D">
        <w:rPr>
          <w:color w:val="000000" w:themeColor="text1"/>
          <w:lang w:val="en-US"/>
        </w:rPr>
        <w:t xml:space="preserve">En </w:t>
      </w:r>
      <w:r w:rsidRPr="00F3033D">
        <w:rPr>
          <w:i/>
          <w:color w:val="000000" w:themeColor="text1"/>
          <w:lang w:val="en-US"/>
        </w:rPr>
        <w:t>Could you please hold my back</w:t>
      </w:r>
      <w:r w:rsidRPr="00F3033D">
        <w:rPr>
          <w:color w:val="000000" w:themeColor="text1"/>
          <w:lang w:val="en-US"/>
        </w:rPr>
        <w:t xml:space="preserve">? </w:t>
      </w:r>
      <w:del w:id="173" w:author="MCLF Hoeks-Mentjens" w:date="2018-02-09T15:29:00Z">
        <w:r w:rsidRPr="00F3033D" w:rsidDel="002C4226">
          <w:rPr>
            <w:color w:val="000000" w:themeColor="text1"/>
            <w:lang w:val="en-US"/>
          </w:rPr>
          <w:delText xml:space="preserve">Is </w:delText>
        </w:r>
      </w:del>
      <w:ins w:id="174" w:author="MCLF Hoeks-Mentjens" w:date="2018-02-09T15:29:00Z">
        <w:r w:rsidR="002C4226" w:rsidRPr="00F3033D">
          <w:rPr>
            <w:color w:val="000000" w:themeColor="text1"/>
            <w:lang w:val="en-US"/>
          </w:rPr>
          <w:t xml:space="preserve">is toch </w:t>
        </w:r>
      </w:ins>
      <w:r w:rsidRPr="00F3033D">
        <w:rPr>
          <w:color w:val="000000" w:themeColor="text1"/>
          <w:lang w:val="en-US"/>
        </w:rPr>
        <w:t xml:space="preserve">echt iets anders </w:t>
      </w:r>
      <w:r w:rsidR="002F553D" w:rsidRPr="00F3033D">
        <w:rPr>
          <w:color w:val="000000" w:themeColor="text1"/>
          <w:lang w:val="en-US"/>
        </w:rPr>
        <w:t>dan</w:t>
      </w:r>
      <w:r w:rsidRPr="00F3033D">
        <w:rPr>
          <w:color w:val="000000" w:themeColor="text1"/>
          <w:lang w:val="en-US"/>
        </w:rPr>
        <w:t xml:space="preserve"> </w:t>
      </w:r>
      <w:r w:rsidRPr="00F3033D">
        <w:rPr>
          <w:i/>
          <w:color w:val="000000" w:themeColor="text1"/>
          <w:lang w:val="en-US"/>
        </w:rPr>
        <w:t>Could you please hold my bag</w:t>
      </w:r>
      <w:r w:rsidRPr="00F3033D">
        <w:rPr>
          <w:color w:val="000000" w:themeColor="text1"/>
          <w:lang w:val="en-US"/>
        </w:rPr>
        <w:t>?</w:t>
      </w:r>
    </w:p>
    <w:p w14:paraId="5EE87FE0" w14:textId="1568D388" w:rsidR="00BE0AC0" w:rsidRPr="00F3033D" w:rsidRDefault="007D0CBF" w:rsidP="00BE0AC0">
      <w:pPr>
        <w:rPr>
          <w:ins w:id="175" w:author="MCLF Hoeks-Mentjens" w:date="2018-02-21T09:10:00Z"/>
          <w:color w:val="000000" w:themeColor="text1"/>
        </w:rPr>
      </w:pPr>
      <w:r w:rsidRPr="00F3033D">
        <w:rPr>
          <w:color w:val="000000" w:themeColor="text1"/>
        </w:rPr>
        <w:t xml:space="preserve"> </w:t>
      </w:r>
      <w:ins w:id="176" w:author="MCLF Hoeks-Mentjens" w:date="2018-02-21T09:10:00Z">
        <w:r w:rsidR="00BE0AC0" w:rsidRPr="00F3033D">
          <w:rPr>
            <w:color w:val="000000" w:themeColor="text1"/>
          </w:rPr>
          <w:t xml:space="preserve">“Gewone” mensen vinden dit </w:t>
        </w:r>
      </w:ins>
      <w:r w:rsidR="000A594C" w:rsidRPr="00F3033D">
        <w:rPr>
          <w:color w:val="000000" w:themeColor="text1"/>
        </w:rPr>
        <w:t xml:space="preserve">vaak </w:t>
      </w:r>
      <w:ins w:id="177" w:author="MCLF Hoeks-Mentjens" w:date="2018-02-21T09:10:00Z">
        <w:r w:rsidR="00BE0AC0" w:rsidRPr="00F3033D">
          <w:rPr>
            <w:color w:val="000000" w:themeColor="text1"/>
          </w:rPr>
          <w:t xml:space="preserve">al lastig. Voor leerlingen met dyslexie </w:t>
        </w:r>
      </w:ins>
      <w:r w:rsidRPr="00F3033D">
        <w:rPr>
          <w:color w:val="000000" w:themeColor="text1"/>
        </w:rPr>
        <w:t xml:space="preserve">kan dit </w:t>
      </w:r>
      <w:ins w:id="178" w:author="MCLF Hoeks-Mentjens" w:date="2018-02-21T09:10:00Z">
        <w:r w:rsidR="00BE0AC0" w:rsidRPr="00F3033D">
          <w:rPr>
            <w:color w:val="000000" w:themeColor="text1"/>
          </w:rPr>
          <w:t xml:space="preserve">een </w:t>
        </w:r>
      </w:ins>
      <w:r w:rsidRPr="00F3033D">
        <w:rPr>
          <w:color w:val="000000" w:themeColor="text1"/>
        </w:rPr>
        <w:t>enorm obstakel zijn</w:t>
      </w:r>
      <w:r w:rsidR="00C33956" w:rsidRPr="00F3033D">
        <w:rPr>
          <w:color w:val="000000" w:themeColor="text1"/>
        </w:rPr>
        <w:t>, d</w:t>
      </w:r>
      <w:r w:rsidRPr="00F3033D">
        <w:rPr>
          <w:color w:val="000000" w:themeColor="text1"/>
        </w:rPr>
        <w:t>at</w:t>
      </w:r>
      <w:r w:rsidR="00C33956" w:rsidRPr="00F3033D">
        <w:rPr>
          <w:color w:val="000000" w:themeColor="text1"/>
        </w:rPr>
        <w:t xml:space="preserve"> tussen hen en het leren van de Engelse taal in staat.</w:t>
      </w:r>
    </w:p>
    <w:p w14:paraId="246A87D3" w14:textId="77777777" w:rsidR="00613DA2" w:rsidRDefault="00BE0AC0" w:rsidP="0067668C">
      <w:pPr>
        <w:rPr>
          <w:color w:val="000000" w:themeColor="text1"/>
        </w:rPr>
      </w:pPr>
      <w:ins w:id="179" w:author="MCLF Hoeks-Mentjens" w:date="2018-02-21T09:10:00Z">
        <w:r w:rsidRPr="00F3033D">
          <w:rPr>
            <w:color w:val="000000" w:themeColor="text1"/>
          </w:rPr>
          <w:t>Ik heb zes jaar lang een dyslectische VWO leerling begeleid met haar Engels, Carmen heette ze. Een heel pientere jongedame, die bijna achteloos hoge cijfers haalde voor de meeste vakken, maar haar Engels was een ramp</w:t>
        </w:r>
      </w:ins>
      <w:r w:rsidR="00C33956" w:rsidRPr="00F3033D">
        <w:rPr>
          <w:color w:val="000000" w:themeColor="text1"/>
        </w:rPr>
        <w:t xml:space="preserve">, zeker in </w:t>
      </w:r>
      <w:r w:rsidR="000A594C" w:rsidRPr="00F3033D">
        <w:rPr>
          <w:color w:val="000000" w:themeColor="text1"/>
        </w:rPr>
        <w:t>de eerste jaren</w:t>
      </w:r>
      <w:ins w:id="180" w:author="MCLF Hoeks-Mentjens" w:date="2018-02-21T09:10:00Z">
        <w:r w:rsidRPr="00F3033D">
          <w:rPr>
            <w:color w:val="000000" w:themeColor="text1"/>
          </w:rPr>
          <w:t xml:space="preserve">. </w:t>
        </w:r>
      </w:ins>
    </w:p>
    <w:p w14:paraId="5003BAA2" w14:textId="0F9A26F5" w:rsidR="00BE0AC0" w:rsidRPr="00F3033D" w:rsidDel="00BE0AC0" w:rsidRDefault="00BE0AC0" w:rsidP="00AB5CAF">
      <w:pPr>
        <w:rPr>
          <w:del w:id="181" w:author="MCLF Hoeks-Mentjens" w:date="2018-02-21T09:13:00Z"/>
          <w:color w:val="000000" w:themeColor="text1"/>
        </w:rPr>
      </w:pPr>
      <w:ins w:id="182" w:author="MCLF Hoeks-Mentjens" w:date="2018-02-21T09:10:00Z">
        <w:r w:rsidRPr="00F3033D">
          <w:rPr>
            <w:color w:val="000000" w:themeColor="text1"/>
          </w:rPr>
          <w:t>Ik hielp haar o.a. met de Engelse woordjes. Ik las ze voor, zij moest ze nazeggen. En dan gebeurde het regel</w:t>
        </w:r>
      </w:ins>
      <w:ins w:id="183" w:author="MCLF Hoeks-Mentjens" w:date="2018-02-21T09:11:00Z">
        <w:r w:rsidRPr="00F3033D">
          <w:rPr>
            <w:color w:val="000000" w:themeColor="text1"/>
          </w:rPr>
          <w:t>ma</w:t>
        </w:r>
      </w:ins>
      <w:ins w:id="184" w:author="MCLF Hoeks-Mentjens" w:date="2018-02-21T09:10:00Z">
        <w:r w:rsidRPr="00F3033D">
          <w:rPr>
            <w:color w:val="000000" w:themeColor="text1"/>
          </w:rPr>
          <w:t>tig dat</w:t>
        </w:r>
      </w:ins>
      <w:ins w:id="185" w:author="MCLF Hoeks-Mentjens" w:date="2018-02-21T09:11:00Z">
        <w:r w:rsidRPr="00F3033D">
          <w:rPr>
            <w:color w:val="000000" w:themeColor="text1"/>
          </w:rPr>
          <w:t xml:space="preserve"> ik sommige woorden wel meer dan tien keer moest voorzeggen voordat ze erin slaagde het woord correct na te zeggen. </w:t>
        </w:r>
      </w:ins>
      <w:ins w:id="186" w:author="MCLF Hoeks-Mentjens" w:date="2018-02-21T09:12:00Z">
        <w:r w:rsidRPr="00F3033D">
          <w:rPr>
            <w:color w:val="000000" w:themeColor="text1"/>
          </w:rPr>
          <w:t xml:space="preserve">Haar gehoor was prima, maar </w:t>
        </w:r>
      </w:ins>
      <w:r w:rsidR="00C33956" w:rsidRPr="00F3033D">
        <w:rPr>
          <w:color w:val="000000" w:themeColor="text1"/>
        </w:rPr>
        <w:t>haar probleem</w:t>
      </w:r>
      <w:ins w:id="187" w:author="MCLF Hoeks-Mentjens" w:date="2018-02-21T09:12:00Z">
        <w:r w:rsidRPr="00F3033D">
          <w:rPr>
            <w:color w:val="000000" w:themeColor="text1"/>
          </w:rPr>
          <w:t xml:space="preserve"> </w:t>
        </w:r>
      </w:ins>
      <w:r w:rsidR="00C33956" w:rsidRPr="00F3033D">
        <w:rPr>
          <w:color w:val="000000" w:themeColor="text1"/>
        </w:rPr>
        <w:t xml:space="preserve">had natuurlijk </w:t>
      </w:r>
      <w:ins w:id="188" w:author="MCLF Hoeks-Mentjens" w:date="2018-02-21T09:12:00Z">
        <w:r w:rsidRPr="00F3033D">
          <w:rPr>
            <w:color w:val="000000" w:themeColor="text1"/>
          </w:rPr>
          <w:t xml:space="preserve">alles te maken met die </w:t>
        </w:r>
      </w:ins>
      <w:ins w:id="189" w:author="MCLF Hoeks-Mentjens" w:date="2018-02-21T09:14:00Z">
        <w:r w:rsidRPr="00F3033D">
          <w:rPr>
            <w:color w:val="000000" w:themeColor="text1"/>
          </w:rPr>
          <w:t xml:space="preserve">ontzettend </w:t>
        </w:r>
      </w:ins>
      <w:ins w:id="190" w:author="MCLF Hoeks-Mentjens" w:date="2018-02-21T09:12:00Z">
        <w:r w:rsidRPr="00F3033D">
          <w:rPr>
            <w:color w:val="000000" w:themeColor="text1"/>
          </w:rPr>
          <w:t>moeizame verwerking van spraakklanken.  Zeker in een vreemde taal</w:t>
        </w:r>
      </w:ins>
      <w:r w:rsidR="00613DA2">
        <w:rPr>
          <w:color w:val="000000" w:themeColor="text1"/>
        </w:rPr>
        <w:t>!</w:t>
      </w:r>
    </w:p>
    <w:p w14:paraId="12004279" w14:textId="77777777" w:rsidR="00BE0AC0" w:rsidRPr="00F3033D" w:rsidRDefault="00BE0AC0" w:rsidP="0067668C">
      <w:pPr>
        <w:rPr>
          <w:ins w:id="191" w:author="MCLF Hoeks-Mentjens" w:date="2018-02-21T09:13:00Z"/>
          <w:color w:val="000000" w:themeColor="text1"/>
          <w:lang w:val="en-US"/>
        </w:rPr>
      </w:pPr>
    </w:p>
    <w:p w14:paraId="2B6DD94A" w14:textId="580BF074" w:rsidR="005958B4" w:rsidRPr="00F3033D" w:rsidRDefault="005958B4" w:rsidP="00AB5CAF">
      <w:pPr>
        <w:rPr>
          <w:color w:val="000000" w:themeColor="text1"/>
        </w:rPr>
      </w:pPr>
      <w:r w:rsidRPr="00F3033D">
        <w:rPr>
          <w:color w:val="000000" w:themeColor="text1"/>
        </w:rPr>
        <w:t>Helaas is het herkennen van spraakklanken niet voldoende</w:t>
      </w:r>
      <w:r w:rsidR="007D0CBF" w:rsidRPr="00F3033D">
        <w:rPr>
          <w:color w:val="000000" w:themeColor="text1"/>
        </w:rPr>
        <w:t xml:space="preserve"> om </w:t>
      </w:r>
      <w:r w:rsidRPr="00F3033D">
        <w:rPr>
          <w:color w:val="000000" w:themeColor="text1"/>
        </w:rPr>
        <w:t>Engels</w:t>
      </w:r>
      <w:r w:rsidR="007D0CBF" w:rsidRPr="00F3033D">
        <w:rPr>
          <w:color w:val="000000" w:themeColor="text1"/>
        </w:rPr>
        <w:t>e woorden</w:t>
      </w:r>
      <w:r w:rsidRPr="00F3033D">
        <w:rPr>
          <w:color w:val="000000" w:themeColor="text1"/>
        </w:rPr>
        <w:t xml:space="preserve"> correct te kunnen spellen of te lezen.</w:t>
      </w:r>
      <w:r w:rsidR="009D2281" w:rsidRPr="00F3033D">
        <w:rPr>
          <w:color w:val="000000" w:themeColor="text1"/>
        </w:rPr>
        <w:t xml:space="preserve"> De Engelse spelling is te complex en te onvoorspelbaar.</w:t>
      </w:r>
    </w:p>
    <w:p w14:paraId="1793770A" w14:textId="77C39CB5" w:rsidR="005958B4" w:rsidRPr="00F3033D" w:rsidRDefault="005958B4" w:rsidP="00AB5CAF">
      <w:pPr>
        <w:rPr>
          <w:color w:val="000000" w:themeColor="text1"/>
        </w:rPr>
      </w:pPr>
      <w:r w:rsidRPr="00F3033D">
        <w:rPr>
          <w:color w:val="000000" w:themeColor="text1"/>
          <w:rPrChange w:id="192" w:author="MCLF Hoeks-Mentjens" w:date="2018-02-12T11:11:00Z">
            <w:rPr/>
          </w:rPrChange>
        </w:rPr>
        <w:t>E</w:t>
      </w:r>
      <w:ins w:id="193" w:author="MCLF Hoeks-Mentjens" w:date="2018-02-12T11:11:00Z">
        <w:r w:rsidR="005A59A5" w:rsidRPr="00F3033D">
          <w:rPr>
            <w:rFonts w:ascii="Calibri" w:hAnsi="Calibri"/>
            <w:color w:val="000000" w:themeColor="text1"/>
            <w:rPrChange w:id="194" w:author="MCLF Hoeks-Mentjens" w:date="2018-02-12T11:11:00Z">
              <w:rPr>
                <w:rFonts w:ascii="Calibri" w:hAnsi="Calibri"/>
              </w:rPr>
            </w:rPrChange>
          </w:rPr>
          <w:t>é</w:t>
        </w:r>
      </w:ins>
      <w:del w:id="195" w:author="MCLF Hoeks-Mentjens" w:date="2018-02-12T11:11:00Z">
        <w:r w:rsidRPr="00F3033D" w:rsidDel="005A59A5">
          <w:rPr>
            <w:color w:val="000000" w:themeColor="text1"/>
            <w:rPrChange w:id="196" w:author="MCLF Hoeks-Mentjens" w:date="2018-02-12T11:11:00Z">
              <w:rPr/>
            </w:rPrChange>
          </w:rPr>
          <w:delText>e</w:delText>
        </w:r>
      </w:del>
      <w:r w:rsidRPr="00F3033D">
        <w:rPr>
          <w:color w:val="000000" w:themeColor="text1"/>
          <w:rPrChange w:id="197" w:author="MCLF Hoeks-Mentjens" w:date="2018-02-12T11:11:00Z">
            <w:rPr/>
          </w:rPrChange>
        </w:rPr>
        <w:t>n voorbeeld</w:t>
      </w:r>
      <w:r w:rsidR="007D0CBF" w:rsidRPr="00F3033D">
        <w:rPr>
          <w:color w:val="000000" w:themeColor="text1"/>
        </w:rPr>
        <w:t xml:space="preserve"> hebben we al gezien aan het begin.</w:t>
      </w:r>
    </w:p>
    <w:p w14:paraId="07FDD56C" w14:textId="1F34BA9E" w:rsidR="00AB5CAF" w:rsidRPr="00F3033D" w:rsidRDefault="005958B4" w:rsidP="00AB5CAF">
      <w:pPr>
        <w:rPr>
          <w:color w:val="000000" w:themeColor="text1"/>
        </w:rPr>
      </w:pPr>
      <w:r w:rsidRPr="00F3033D">
        <w:rPr>
          <w:color w:val="000000" w:themeColor="text1"/>
        </w:rPr>
        <w:t xml:space="preserve">Een </w:t>
      </w:r>
      <w:r w:rsidRPr="00F3033D">
        <w:rPr>
          <w:color w:val="000000" w:themeColor="text1"/>
          <w:rPrChange w:id="198" w:author="MCLF Hoeks-Mentjens" w:date="2018-02-12T11:11:00Z">
            <w:rPr/>
          </w:rPrChange>
        </w:rPr>
        <w:t xml:space="preserve">ander </w:t>
      </w:r>
      <w:r w:rsidR="00AB5CAF" w:rsidRPr="00F3033D">
        <w:rPr>
          <w:color w:val="000000" w:themeColor="text1"/>
          <w:rPrChange w:id="199" w:author="MCLF Hoeks-Mentjens" w:date="2018-02-12T11:11:00Z">
            <w:rPr/>
          </w:rPrChange>
        </w:rPr>
        <w:t>voorbeeld</w:t>
      </w:r>
      <w:r w:rsidR="00AB5CAF" w:rsidRPr="00F3033D">
        <w:rPr>
          <w:color w:val="000000" w:themeColor="text1"/>
        </w:rPr>
        <w:t xml:space="preserve"> </w:t>
      </w:r>
      <w:r w:rsidRPr="00F3033D">
        <w:rPr>
          <w:color w:val="000000" w:themeColor="text1"/>
        </w:rPr>
        <w:t xml:space="preserve">is </w:t>
      </w:r>
      <w:r w:rsidR="00AB5CAF" w:rsidRPr="00F3033D">
        <w:rPr>
          <w:color w:val="000000" w:themeColor="text1"/>
        </w:rPr>
        <w:t xml:space="preserve">de lettercombinatie &lt;ough&gt; . </w:t>
      </w:r>
    </w:p>
    <w:p w14:paraId="5529F583" w14:textId="087FAEF8" w:rsidR="00AB5CAF" w:rsidRPr="00F3033D" w:rsidRDefault="00AB5CAF" w:rsidP="00AB5CAF">
      <w:pPr>
        <w:rPr>
          <w:color w:val="000000" w:themeColor="text1"/>
        </w:rPr>
      </w:pPr>
      <w:r w:rsidRPr="00F3033D">
        <w:rPr>
          <w:color w:val="000000" w:themeColor="text1"/>
        </w:rPr>
        <w:t xml:space="preserve">Die kun je op </w:t>
      </w:r>
      <w:r w:rsidR="000A594C" w:rsidRPr="00F3033D">
        <w:rPr>
          <w:color w:val="000000" w:themeColor="text1"/>
        </w:rPr>
        <w:t>minstens</w:t>
      </w:r>
      <w:r w:rsidRPr="00F3033D">
        <w:rPr>
          <w:color w:val="000000" w:themeColor="text1"/>
        </w:rPr>
        <w:t xml:space="preserve"> 9 verschillende manieren uitspreken:</w:t>
      </w:r>
    </w:p>
    <w:p w14:paraId="5F9F1118" w14:textId="69CBCD79" w:rsidR="00AB5CAF" w:rsidRPr="00F3033D" w:rsidDel="005E18E0" w:rsidRDefault="005E18E0" w:rsidP="008612BA">
      <w:pPr>
        <w:ind w:firstLine="708"/>
        <w:jc w:val="center"/>
        <w:rPr>
          <w:del w:id="200" w:author="MCLF Hoeks-Mentjens" w:date="2018-02-04T09:06:00Z"/>
          <w:color w:val="000000" w:themeColor="text1"/>
          <w:sz w:val="20"/>
          <w:szCs w:val="20"/>
          <w:lang w:val="en-US"/>
          <w:rPrChange w:id="201" w:author="MCLF Hoeks-Mentjens" w:date="2018-02-09T15:48:00Z">
            <w:rPr>
              <w:del w:id="202" w:author="MCLF Hoeks-Mentjens" w:date="2018-02-04T09:06:00Z"/>
              <w:lang w:val="en-US"/>
            </w:rPr>
          </w:rPrChange>
        </w:rPr>
      </w:pPr>
      <w:ins w:id="203" w:author="MCLF Hoeks-Mentjens" w:date="2018-02-04T09:06:00Z">
        <w:r w:rsidRPr="00F3033D">
          <w:rPr>
            <w:color w:val="000000" w:themeColor="text1"/>
            <w:sz w:val="20"/>
            <w:szCs w:val="20"/>
            <w:lang w:val="en-US"/>
            <w:rPrChange w:id="204" w:author="MCLF Hoeks-Mentjens" w:date="2018-02-09T15:48:00Z">
              <w:rPr>
                <w:lang w:val="en-US"/>
              </w:rPr>
            </w:rPrChange>
          </w:rPr>
          <w:t>t</w:t>
        </w:r>
      </w:ins>
      <w:del w:id="205" w:author="MCLF Hoeks-Mentjens" w:date="2018-02-04T09:06:00Z">
        <w:r w:rsidR="00AB5CAF" w:rsidRPr="00F3033D" w:rsidDel="005E18E0">
          <w:rPr>
            <w:color w:val="000000" w:themeColor="text1"/>
            <w:sz w:val="20"/>
            <w:szCs w:val="20"/>
            <w:lang w:val="en-US"/>
            <w:rPrChange w:id="206" w:author="MCLF Hoeks-Mentjens" w:date="2018-02-09T15:48:00Z">
              <w:rPr>
                <w:lang w:val="en-US"/>
              </w:rPr>
            </w:rPrChange>
          </w:rPr>
          <w:delText>Plough</w:delText>
        </w:r>
        <w:r w:rsidR="00AB5CAF" w:rsidRPr="00F3033D" w:rsidDel="005E18E0">
          <w:rPr>
            <w:color w:val="000000" w:themeColor="text1"/>
            <w:sz w:val="20"/>
            <w:szCs w:val="20"/>
            <w:lang w:val="en-US"/>
            <w:rPrChange w:id="207" w:author="MCLF Hoeks-Mentjens" w:date="2018-02-09T15:48:00Z">
              <w:rPr>
                <w:lang w:val="en-US"/>
              </w:rPr>
            </w:rPrChange>
          </w:rPr>
          <w:tab/>
        </w:r>
        <w:r w:rsidR="00AB5CAF" w:rsidRPr="00F3033D" w:rsidDel="005E18E0">
          <w:rPr>
            <w:color w:val="000000" w:themeColor="text1"/>
            <w:sz w:val="20"/>
            <w:szCs w:val="20"/>
            <w:lang w:val="en-US"/>
            <w:rPrChange w:id="208" w:author="MCLF Hoeks-Mentjens" w:date="2018-02-09T15:48:00Z">
              <w:rPr>
                <w:lang w:val="en-US"/>
              </w:rPr>
            </w:rPrChange>
          </w:rPr>
          <w:tab/>
          <w:delText xml:space="preserve">rijmt op </w:delText>
        </w:r>
        <w:r w:rsidR="00AB5CAF" w:rsidRPr="00F3033D" w:rsidDel="005E18E0">
          <w:rPr>
            <w:color w:val="000000" w:themeColor="text1"/>
            <w:sz w:val="20"/>
            <w:szCs w:val="20"/>
            <w:lang w:val="en-US"/>
            <w:rPrChange w:id="209" w:author="MCLF Hoeks-Mentjens" w:date="2018-02-09T15:48:00Z">
              <w:rPr>
                <w:lang w:val="en-US"/>
              </w:rPr>
            </w:rPrChange>
          </w:rPr>
          <w:tab/>
          <w:delText>now</w:delText>
        </w:r>
      </w:del>
    </w:p>
    <w:p w14:paraId="745FB56F" w14:textId="16D90B0A" w:rsidR="00AB5CAF" w:rsidRPr="00F3033D" w:rsidRDefault="00AB5CAF" w:rsidP="008612BA">
      <w:pPr>
        <w:ind w:firstLine="708"/>
        <w:jc w:val="center"/>
        <w:rPr>
          <w:color w:val="000000" w:themeColor="text1"/>
          <w:sz w:val="20"/>
          <w:szCs w:val="20"/>
          <w:lang w:val="en-US"/>
          <w:rPrChange w:id="210" w:author="MCLF Hoeks-Mentjens" w:date="2018-02-09T15:48:00Z">
            <w:rPr/>
          </w:rPrChange>
        </w:rPr>
      </w:pPr>
      <w:del w:id="211" w:author="MCLF Hoeks-Mentjens" w:date="2018-02-04T09:06:00Z">
        <w:r w:rsidRPr="00F3033D" w:rsidDel="005E18E0">
          <w:rPr>
            <w:color w:val="000000" w:themeColor="text1"/>
            <w:sz w:val="20"/>
            <w:szCs w:val="20"/>
            <w:lang w:val="en-US"/>
            <w:rPrChange w:id="212" w:author="MCLF Hoeks-Mentjens" w:date="2018-02-09T15:48:00Z">
              <w:rPr/>
            </w:rPrChange>
          </w:rPr>
          <w:delText>T</w:delText>
        </w:r>
      </w:del>
      <w:r w:rsidR="008612BA" w:rsidRPr="00F3033D">
        <w:rPr>
          <w:color w:val="000000" w:themeColor="text1"/>
          <w:sz w:val="20"/>
          <w:szCs w:val="20"/>
          <w:lang w:val="en-US"/>
        </w:rPr>
        <w:t>hough</w:t>
      </w:r>
      <w:ins w:id="213" w:author="MCLF Hoeks-Mentjens" w:date="2018-02-04T09:06:00Z">
        <w:r w:rsidR="005E18E0" w:rsidRPr="00F3033D">
          <w:rPr>
            <w:color w:val="000000" w:themeColor="text1"/>
            <w:sz w:val="20"/>
            <w:szCs w:val="20"/>
            <w:lang w:val="en-US"/>
            <w:rPrChange w:id="214" w:author="MCLF Hoeks-Mentjens" w:date="2018-02-09T15:48:00Z">
              <w:rPr/>
            </w:rPrChange>
          </w:rPr>
          <w:t>t</w:t>
        </w:r>
        <w:r w:rsidR="005E18E0" w:rsidRPr="00F3033D">
          <w:rPr>
            <w:color w:val="000000" w:themeColor="text1"/>
            <w:sz w:val="20"/>
            <w:szCs w:val="20"/>
            <w:lang w:val="en-US"/>
            <w:rPrChange w:id="215" w:author="MCLF Hoeks-Mentjens" w:date="2018-02-09T15:48:00Z">
              <w:rPr/>
            </w:rPrChange>
          </w:rPr>
          <w:tab/>
        </w:r>
      </w:ins>
      <w:r w:rsidR="008612BA" w:rsidRPr="00F3033D">
        <w:rPr>
          <w:color w:val="000000" w:themeColor="text1"/>
          <w:sz w:val="20"/>
          <w:szCs w:val="20"/>
          <w:lang w:val="en-US"/>
        </w:rPr>
        <w:tab/>
      </w:r>
      <w:r w:rsidR="008612BA" w:rsidRPr="00F3033D">
        <w:rPr>
          <w:color w:val="000000" w:themeColor="text1"/>
          <w:sz w:val="20"/>
          <w:szCs w:val="20"/>
          <w:lang w:val="en-US"/>
        </w:rPr>
        <w:tab/>
      </w:r>
      <w:del w:id="216" w:author="MCLF Hoeks-Mentjens" w:date="2018-02-04T09:06:00Z">
        <w:r w:rsidRPr="00F3033D" w:rsidDel="005E18E0">
          <w:rPr>
            <w:color w:val="000000" w:themeColor="text1"/>
            <w:sz w:val="20"/>
            <w:szCs w:val="20"/>
            <w:lang w:val="en-US"/>
            <w:rPrChange w:id="217" w:author="MCLF Hoeks-Mentjens" w:date="2018-02-09T15:48:00Z">
              <w:rPr/>
            </w:rPrChange>
          </w:rPr>
          <w:delText>go</w:delText>
        </w:r>
      </w:del>
      <w:ins w:id="218" w:author="MCLF Hoeks-Mentjens" w:date="2018-02-04T09:06:00Z">
        <w:r w:rsidR="005E18E0" w:rsidRPr="00F3033D">
          <w:rPr>
            <w:color w:val="000000" w:themeColor="text1"/>
            <w:sz w:val="20"/>
            <w:szCs w:val="20"/>
            <w:lang w:val="en-US"/>
            <w:rPrChange w:id="219" w:author="MCLF Hoeks-Mentjens" w:date="2018-02-09T15:48:00Z">
              <w:rPr/>
            </w:rPrChange>
          </w:rPr>
          <w:t>sport</w:t>
        </w:r>
      </w:ins>
    </w:p>
    <w:p w14:paraId="16C05CDC" w14:textId="6F65160C" w:rsidR="00AB5CAF" w:rsidRPr="00F3033D" w:rsidRDefault="00AB5CAF" w:rsidP="008612BA">
      <w:pPr>
        <w:ind w:firstLine="708"/>
        <w:jc w:val="center"/>
        <w:rPr>
          <w:color w:val="000000" w:themeColor="text1"/>
          <w:sz w:val="20"/>
          <w:szCs w:val="20"/>
          <w:lang w:val="en-US"/>
          <w:rPrChange w:id="220" w:author="MCLF Hoeks-Mentjens" w:date="2018-02-09T15:48:00Z">
            <w:rPr>
              <w:lang w:val="en-US"/>
            </w:rPr>
          </w:rPrChange>
        </w:rPr>
      </w:pPr>
      <w:del w:id="221" w:author="MCLF Hoeks-Mentjens" w:date="2018-02-04T09:07:00Z">
        <w:r w:rsidRPr="00F3033D" w:rsidDel="005E18E0">
          <w:rPr>
            <w:color w:val="000000" w:themeColor="text1"/>
            <w:sz w:val="20"/>
            <w:szCs w:val="20"/>
            <w:lang w:val="en-US"/>
            <w:rPrChange w:id="222" w:author="MCLF Hoeks-Mentjens" w:date="2018-02-09T15:48:00Z">
              <w:rPr>
                <w:lang w:val="en-US"/>
              </w:rPr>
            </w:rPrChange>
          </w:rPr>
          <w:delText>Through</w:delText>
        </w:r>
      </w:del>
      <w:ins w:id="223" w:author="MCLF Hoeks-Mentjens" w:date="2018-02-04T09:07:00Z">
        <w:r w:rsidR="005E18E0" w:rsidRPr="00F3033D">
          <w:rPr>
            <w:color w:val="000000" w:themeColor="text1"/>
            <w:sz w:val="20"/>
            <w:szCs w:val="20"/>
            <w:lang w:val="en-US"/>
            <w:rPrChange w:id="224" w:author="MCLF Hoeks-Mentjens" w:date="2018-02-09T15:48:00Z">
              <w:rPr>
                <w:lang w:val="en-US"/>
              </w:rPr>
            </w:rPrChange>
          </w:rPr>
          <w:t>through</w:t>
        </w:r>
      </w:ins>
      <w:r w:rsidR="008612BA" w:rsidRPr="00F3033D">
        <w:rPr>
          <w:color w:val="000000" w:themeColor="text1"/>
          <w:sz w:val="20"/>
          <w:szCs w:val="20"/>
          <w:lang w:val="en-US"/>
        </w:rPr>
        <w:tab/>
      </w:r>
      <w:r w:rsidR="008612BA" w:rsidRPr="00F3033D">
        <w:rPr>
          <w:color w:val="000000" w:themeColor="text1"/>
          <w:sz w:val="20"/>
          <w:szCs w:val="20"/>
          <w:lang w:val="en-US"/>
        </w:rPr>
        <w:tab/>
      </w:r>
      <w:r w:rsidR="008612BA" w:rsidRPr="00F3033D">
        <w:rPr>
          <w:color w:val="000000" w:themeColor="text1"/>
          <w:sz w:val="20"/>
          <w:szCs w:val="20"/>
          <w:lang w:val="en-US"/>
        </w:rPr>
        <w:tab/>
      </w:r>
      <w:r w:rsidRPr="00F3033D">
        <w:rPr>
          <w:color w:val="000000" w:themeColor="text1"/>
          <w:sz w:val="20"/>
          <w:szCs w:val="20"/>
          <w:lang w:val="en-US"/>
          <w:rPrChange w:id="225" w:author="MCLF Hoeks-Mentjens" w:date="2018-02-09T15:48:00Z">
            <w:rPr>
              <w:lang w:val="en-US"/>
            </w:rPr>
          </w:rPrChange>
        </w:rPr>
        <w:t>you</w:t>
      </w:r>
    </w:p>
    <w:p w14:paraId="591FC136" w14:textId="14D7A1DB" w:rsidR="005E18E0" w:rsidRPr="00F3033D" w:rsidRDefault="0059277C" w:rsidP="008612BA">
      <w:pPr>
        <w:ind w:left="2832" w:firstLine="708"/>
        <w:rPr>
          <w:ins w:id="226" w:author="MCLF Hoeks-Mentjens" w:date="2018-02-04T09:06:00Z"/>
          <w:color w:val="000000" w:themeColor="text1"/>
          <w:sz w:val="20"/>
          <w:szCs w:val="20"/>
          <w:lang w:val="en-US"/>
          <w:rPrChange w:id="227" w:author="MCLF Hoeks-Mentjens" w:date="2018-02-09T15:48:00Z">
            <w:rPr>
              <w:ins w:id="228" w:author="MCLF Hoeks-Mentjens" w:date="2018-02-04T09:06:00Z"/>
              <w:lang w:val="en-US"/>
            </w:rPr>
          </w:rPrChange>
        </w:rPr>
      </w:pPr>
      <w:ins w:id="229" w:author="MCLF Hoeks-Mentjens" w:date="2018-02-05T14:48:00Z">
        <w:r w:rsidRPr="00F3033D">
          <w:rPr>
            <w:color w:val="000000" w:themeColor="text1"/>
            <w:sz w:val="20"/>
            <w:szCs w:val="20"/>
            <w:lang w:val="en-US"/>
            <w:rPrChange w:id="230" w:author="MCLF Hoeks-Mentjens" w:date="2018-02-09T15:48:00Z">
              <w:rPr>
                <w:lang w:val="en-US"/>
              </w:rPr>
            </w:rPrChange>
          </w:rPr>
          <w:t>though</w:t>
        </w:r>
        <w:r w:rsidRPr="00F3033D">
          <w:rPr>
            <w:color w:val="000000" w:themeColor="text1"/>
            <w:sz w:val="20"/>
            <w:szCs w:val="20"/>
            <w:lang w:val="en-US"/>
            <w:rPrChange w:id="231" w:author="MCLF Hoeks-Mentjens" w:date="2018-02-09T15:48:00Z">
              <w:rPr>
                <w:lang w:val="en-US"/>
              </w:rPr>
            </w:rPrChange>
          </w:rPr>
          <w:tab/>
        </w:r>
      </w:ins>
      <w:ins w:id="232" w:author="MCLF Hoeks-Mentjens" w:date="2018-02-04T09:06:00Z">
        <w:r w:rsidR="005E18E0" w:rsidRPr="00F3033D">
          <w:rPr>
            <w:color w:val="000000" w:themeColor="text1"/>
            <w:sz w:val="20"/>
            <w:szCs w:val="20"/>
            <w:lang w:val="en-US"/>
            <w:rPrChange w:id="233" w:author="MCLF Hoeks-Mentjens" w:date="2018-02-09T15:48:00Z">
              <w:rPr>
                <w:lang w:val="en-US"/>
              </w:rPr>
            </w:rPrChange>
          </w:rPr>
          <w:tab/>
        </w:r>
      </w:ins>
      <w:ins w:id="234" w:author="MCLF Hoeks-Mentjens" w:date="2018-02-04T09:07:00Z">
        <w:r w:rsidR="005E18E0" w:rsidRPr="00F3033D">
          <w:rPr>
            <w:color w:val="000000" w:themeColor="text1"/>
            <w:sz w:val="20"/>
            <w:szCs w:val="20"/>
            <w:lang w:val="en-US"/>
            <w:rPrChange w:id="235" w:author="MCLF Hoeks-Mentjens" w:date="2018-02-09T15:48:00Z">
              <w:rPr>
                <w:lang w:val="en-US"/>
              </w:rPr>
            </w:rPrChange>
          </w:rPr>
          <w:tab/>
        </w:r>
      </w:ins>
      <w:ins w:id="236" w:author="MCLF Hoeks-Mentjens" w:date="2018-02-05T14:48:00Z">
        <w:r w:rsidRPr="00F3033D">
          <w:rPr>
            <w:color w:val="000000" w:themeColor="text1"/>
            <w:sz w:val="20"/>
            <w:szCs w:val="20"/>
            <w:lang w:val="en-US"/>
            <w:rPrChange w:id="237" w:author="MCLF Hoeks-Mentjens" w:date="2018-02-09T15:48:00Z">
              <w:rPr>
                <w:lang w:val="en-US"/>
              </w:rPr>
            </w:rPrChange>
          </w:rPr>
          <w:t>snow</w:t>
        </w:r>
      </w:ins>
    </w:p>
    <w:p w14:paraId="7BF6419D" w14:textId="2F691BF6" w:rsidR="005E18E0" w:rsidRPr="00F3033D" w:rsidRDefault="0059277C" w:rsidP="008612BA">
      <w:pPr>
        <w:ind w:firstLine="708"/>
        <w:jc w:val="center"/>
        <w:rPr>
          <w:ins w:id="238" w:author="MCLF Hoeks-Mentjens" w:date="2018-02-04T09:08:00Z"/>
          <w:color w:val="000000" w:themeColor="text1"/>
          <w:sz w:val="20"/>
          <w:szCs w:val="20"/>
          <w:lang w:val="en-US"/>
        </w:rPr>
      </w:pPr>
      <w:ins w:id="239" w:author="MCLF Hoeks-Mentjens" w:date="2018-02-05T14:48:00Z">
        <w:r w:rsidRPr="00F3033D">
          <w:rPr>
            <w:color w:val="000000" w:themeColor="text1"/>
            <w:sz w:val="20"/>
            <w:szCs w:val="20"/>
            <w:lang w:val="en-US"/>
          </w:rPr>
          <w:t>thor</w:t>
        </w:r>
        <w:r w:rsidRPr="00F3033D">
          <w:rPr>
            <w:color w:val="000000" w:themeColor="text1"/>
            <w:sz w:val="20"/>
            <w:szCs w:val="20"/>
            <w:lang w:val="en-US"/>
            <w:rPrChange w:id="240" w:author="MCLF Hoeks-Mentjens" w:date="2018-02-09T15:48:00Z">
              <w:rPr>
                <w:b/>
                <w:lang w:val="en-US"/>
              </w:rPr>
            </w:rPrChange>
          </w:rPr>
          <w:t>ough</w:t>
        </w:r>
      </w:ins>
      <w:ins w:id="241" w:author="MCLF Hoeks-Mentjens" w:date="2018-02-04T09:07:00Z">
        <w:r w:rsidR="005E18E0" w:rsidRPr="00F3033D">
          <w:rPr>
            <w:color w:val="000000" w:themeColor="text1"/>
            <w:sz w:val="20"/>
            <w:szCs w:val="20"/>
            <w:lang w:val="en-US"/>
          </w:rPr>
          <w:tab/>
        </w:r>
        <w:r w:rsidR="005E18E0" w:rsidRPr="00F3033D">
          <w:rPr>
            <w:color w:val="000000" w:themeColor="text1"/>
            <w:sz w:val="20"/>
            <w:szCs w:val="20"/>
            <w:lang w:val="en-US"/>
          </w:rPr>
          <w:tab/>
        </w:r>
      </w:ins>
      <w:ins w:id="242" w:author="MCLF Hoeks-Mentjens" w:date="2018-02-05T14:48:00Z">
        <w:r w:rsidRPr="00F3033D">
          <w:rPr>
            <w:color w:val="000000" w:themeColor="text1"/>
            <w:sz w:val="20"/>
            <w:szCs w:val="20"/>
            <w:lang w:val="en-US"/>
          </w:rPr>
          <w:t>water</w:t>
        </w:r>
      </w:ins>
    </w:p>
    <w:p w14:paraId="5131A760" w14:textId="6E627831" w:rsidR="005E18E0" w:rsidRPr="00F3033D" w:rsidRDefault="005E18E0" w:rsidP="008612BA">
      <w:pPr>
        <w:ind w:firstLine="708"/>
        <w:jc w:val="center"/>
        <w:rPr>
          <w:ins w:id="243" w:author="MCLF Hoeks-Mentjens" w:date="2018-02-04T09:08:00Z"/>
          <w:color w:val="000000" w:themeColor="text1"/>
          <w:sz w:val="20"/>
          <w:szCs w:val="20"/>
          <w:lang w:val="en-US"/>
        </w:rPr>
      </w:pPr>
      <w:ins w:id="244" w:author="MCLF Hoeks-Mentjens" w:date="2018-02-04T09:08:00Z">
        <w:r w:rsidRPr="00F3033D">
          <w:rPr>
            <w:color w:val="000000" w:themeColor="text1"/>
            <w:sz w:val="20"/>
            <w:szCs w:val="20"/>
            <w:lang w:val="en-US"/>
          </w:rPr>
          <w:t>tough</w:t>
        </w:r>
        <w:r w:rsidRPr="00F3033D">
          <w:rPr>
            <w:color w:val="000000" w:themeColor="text1"/>
            <w:sz w:val="20"/>
            <w:szCs w:val="20"/>
            <w:lang w:val="en-US"/>
          </w:rPr>
          <w:tab/>
        </w:r>
        <w:r w:rsidRPr="00F3033D">
          <w:rPr>
            <w:color w:val="000000" w:themeColor="text1"/>
            <w:sz w:val="20"/>
            <w:szCs w:val="20"/>
            <w:lang w:val="en-US"/>
          </w:rPr>
          <w:tab/>
        </w:r>
        <w:r w:rsidRPr="00F3033D">
          <w:rPr>
            <w:color w:val="000000" w:themeColor="text1"/>
            <w:sz w:val="20"/>
            <w:szCs w:val="20"/>
            <w:lang w:val="en-US"/>
          </w:rPr>
          <w:tab/>
          <w:t>bluff</w:t>
        </w:r>
      </w:ins>
    </w:p>
    <w:p w14:paraId="68BCB21C" w14:textId="52A9E91C" w:rsidR="005E18E0" w:rsidRPr="00F3033D" w:rsidRDefault="005E18E0" w:rsidP="008612BA">
      <w:pPr>
        <w:ind w:firstLine="708"/>
        <w:jc w:val="center"/>
        <w:rPr>
          <w:ins w:id="245" w:author="MCLF Hoeks-Mentjens" w:date="2018-02-04T09:06:00Z"/>
          <w:color w:val="000000" w:themeColor="text1"/>
          <w:sz w:val="20"/>
          <w:szCs w:val="20"/>
          <w:lang w:val="en-US"/>
        </w:rPr>
      </w:pPr>
      <w:ins w:id="246" w:author="MCLF Hoeks-Mentjens" w:date="2018-02-04T09:08:00Z">
        <w:r w:rsidRPr="00F3033D">
          <w:rPr>
            <w:color w:val="000000" w:themeColor="text1"/>
            <w:sz w:val="20"/>
            <w:szCs w:val="20"/>
            <w:lang w:val="en-US"/>
          </w:rPr>
          <w:t>plough</w:t>
        </w:r>
        <w:r w:rsidRPr="00F3033D">
          <w:rPr>
            <w:color w:val="000000" w:themeColor="text1"/>
            <w:sz w:val="20"/>
            <w:szCs w:val="20"/>
            <w:lang w:val="en-US"/>
          </w:rPr>
          <w:tab/>
        </w:r>
        <w:r w:rsidRPr="00F3033D">
          <w:rPr>
            <w:color w:val="000000" w:themeColor="text1"/>
            <w:sz w:val="20"/>
            <w:szCs w:val="20"/>
            <w:lang w:val="en-US"/>
          </w:rPr>
          <w:tab/>
        </w:r>
        <w:r w:rsidRPr="00F3033D">
          <w:rPr>
            <w:color w:val="000000" w:themeColor="text1"/>
            <w:sz w:val="20"/>
            <w:szCs w:val="20"/>
            <w:lang w:val="en-US"/>
          </w:rPr>
          <w:tab/>
        </w:r>
      </w:ins>
      <w:ins w:id="247" w:author="MCLF Hoeks-Mentjens" w:date="2018-02-05T14:48:00Z">
        <w:r w:rsidR="0059277C" w:rsidRPr="00F3033D">
          <w:rPr>
            <w:color w:val="000000" w:themeColor="text1"/>
            <w:sz w:val="20"/>
            <w:szCs w:val="20"/>
            <w:lang w:val="en-US"/>
          </w:rPr>
          <w:t>h</w:t>
        </w:r>
      </w:ins>
      <w:ins w:id="248" w:author="MCLF Hoeks-Mentjens" w:date="2018-02-04T09:08:00Z">
        <w:r w:rsidRPr="00F3033D">
          <w:rPr>
            <w:color w:val="000000" w:themeColor="text1"/>
            <w:sz w:val="20"/>
            <w:szCs w:val="20"/>
            <w:lang w:val="en-US"/>
          </w:rPr>
          <w:t>ow</w:t>
        </w:r>
      </w:ins>
    </w:p>
    <w:p w14:paraId="6CB72F5F" w14:textId="5A6BC0F3" w:rsidR="00AB5CAF" w:rsidRPr="00F3033D" w:rsidRDefault="00AB5CAF" w:rsidP="008612BA">
      <w:pPr>
        <w:ind w:firstLine="708"/>
        <w:jc w:val="center"/>
        <w:rPr>
          <w:color w:val="000000" w:themeColor="text1"/>
          <w:sz w:val="20"/>
          <w:szCs w:val="20"/>
          <w:lang w:val="en-US"/>
        </w:rPr>
      </w:pPr>
      <w:r w:rsidRPr="00F3033D">
        <w:rPr>
          <w:color w:val="000000" w:themeColor="text1"/>
          <w:sz w:val="20"/>
          <w:szCs w:val="20"/>
          <w:lang w:val="en-US"/>
        </w:rPr>
        <w:t>Lough</w:t>
      </w:r>
      <w:r w:rsidR="008612BA" w:rsidRPr="00F3033D">
        <w:rPr>
          <w:color w:val="000000" w:themeColor="text1"/>
          <w:sz w:val="20"/>
          <w:szCs w:val="20"/>
          <w:lang w:val="en-US"/>
        </w:rPr>
        <w:tab/>
      </w:r>
      <w:r w:rsidR="008612BA" w:rsidRPr="00F3033D">
        <w:rPr>
          <w:color w:val="000000" w:themeColor="text1"/>
          <w:sz w:val="20"/>
          <w:szCs w:val="20"/>
          <w:lang w:val="en-US"/>
        </w:rPr>
        <w:tab/>
      </w:r>
      <w:r w:rsidR="008612BA" w:rsidRPr="00F3033D">
        <w:rPr>
          <w:color w:val="000000" w:themeColor="text1"/>
          <w:sz w:val="20"/>
          <w:szCs w:val="20"/>
          <w:lang w:val="en-US"/>
        </w:rPr>
        <w:tab/>
      </w:r>
      <w:r w:rsidRPr="00F3033D">
        <w:rPr>
          <w:color w:val="000000" w:themeColor="text1"/>
          <w:sz w:val="20"/>
          <w:szCs w:val="20"/>
          <w:lang w:val="en-US"/>
        </w:rPr>
        <w:t>clock</w:t>
      </w:r>
    </w:p>
    <w:p w14:paraId="4AA14C58" w14:textId="3DE3C7B8" w:rsidR="00AB5CAF" w:rsidRPr="00F3033D" w:rsidDel="005E18E0" w:rsidRDefault="008612BA" w:rsidP="008612BA">
      <w:pPr>
        <w:jc w:val="center"/>
        <w:rPr>
          <w:del w:id="249" w:author="MCLF Hoeks-Mentjens" w:date="2018-02-04T09:08:00Z"/>
          <w:i/>
          <w:color w:val="000000" w:themeColor="text1"/>
          <w:sz w:val="20"/>
          <w:szCs w:val="20"/>
          <w:lang w:val="en-US"/>
        </w:rPr>
      </w:pPr>
      <w:r w:rsidRPr="00F3033D">
        <w:rPr>
          <w:i/>
          <w:color w:val="000000" w:themeColor="text1"/>
          <w:sz w:val="20"/>
          <w:szCs w:val="20"/>
          <w:lang w:val="en-US"/>
        </w:rPr>
        <w:tab/>
      </w:r>
      <w:del w:id="250" w:author="MCLF Hoeks-Mentjens" w:date="2018-02-04T09:08:00Z">
        <w:r w:rsidR="00AB5CAF" w:rsidRPr="00F3033D" w:rsidDel="005E18E0">
          <w:rPr>
            <w:i/>
            <w:color w:val="000000" w:themeColor="text1"/>
            <w:sz w:val="20"/>
            <w:szCs w:val="20"/>
            <w:lang w:val="en-US"/>
          </w:rPr>
          <w:delText>Enough</w:delText>
        </w:r>
        <w:r w:rsidR="00AB5CAF" w:rsidRPr="00F3033D" w:rsidDel="005E18E0">
          <w:rPr>
            <w:i/>
            <w:color w:val="000000" w:themeColor="text1"/>
            <w:sz w:val="20"/>
            <w:szCs w:val="20"/>
            <w:lang w:val="en-US"/>
          </w:rPr>
          <w:tab/>
          <w:delText>“</w:delText>
        </w:r>
        <w:r w:rsidR="00AB5CAF" w:rsidRPr="00F3033D" w:rsidDel="005E18E0">
          <w:rPr>
            <w:i/>
            <w:color w:val="000000" w:themeColor="text1"/>
            <w:sz w:val="20"/>
            <w:szCs w:val="20"/>
            <w:lang w:val="en-US"/>
          </w:rPr>
          <w:tab/>
        </w:r>
        <w:r w:rsidR="00AB5CAF" w:rsidRPr="00F3033D" w:rsidDel="005E18E0">
          <w:rPr>
            <w:i/>
            <w:color w:val="000000" w:themeColor="text1"/>
            <w:sz w:val="20"/>
            <w:szCs w:val="20"/>
            <w:lang w:val="en-US"/>
          </w:rPr>
          <w:tab/>
          <w:delText>bluff</w:delText>
        </w:r>
      </w:del>
    </w:p>
    <w:p w14:paraId="28FA9720" w14:textId="1A7B1FCA" w:rsidR="00AB5CAF" w:rsidRPr="00F3033D" w:rsidDel="005E18E0" w:rsidRDefault="00AB5CAF" w:rsidP="008612BA">
      <w:pPr>
        <w:jc w:val="center"/>
        <w:rPr>
          <w:del w:id="251" w:author="MCLF Hoeks-Mentjens" w:date="2018-02-04T09:08:00Z"/>
          <w:i/>
          <w:color w:val="000000" w:themeColor="text1"/>
          <w:sz w:val="20"/>
          <w:szCs w:val="20"/>
          <w:lang w:val="en-US"/>
        </w:rPr>
      </w:pPr>
      <w:del w:id="252" w:author="MCLF Hoeks-Mentjens" w:date="2018-02-04T09:08:00Z">
        <w:r w:rsidRPr="00F3033D" w:rsidDel="005E18E0">
          <w:rPr>
            <w:i/>
            <w:color w:val="000000" w:themeColor="text1"/>
            <w:sz w:val="20"/>
            <w:szCs w:val="20"/>
            <w:lang w:val="en-US"/>
          </w:rPr>
          <w:delText>Bought</w:delText>
        </w:r>
        <w:r w:rsidRPr="00F3033D" w:rsidDel="005E18E0">
          <w:rPr>
            <w:i/>
            <w:color w:val="000000" w:themeColor="text1"/>
            <w:sz w:val="20"/>
            <w:szCs w:val="20"/>
            <w:lang w:val="en-US"/>
          </w:rPr>
          <w:tab/>
        </w:r>
        <w:r w:rsidRPr="00F3033D" w:rsidDel="005E18E0">
          <w:rPr>
            <w:i/>
            <w:color w:val="000000" w:themeColor="text1"/>
            <w:sz w:val="20"/>
            <w:szCs w:val="20"/>
            <w:lang w:val="en-US"/>
          </w:rPr>
          <w:tab/>
          <w:delText>“</w:delText>
        </w:r>
        <w:r w:rsidRPr="00F3033D" w:rsidDel="005E18E0">
          <w:rPr>
            <w:i/>
            <w:color w:val="000000" w:themeColor="text1"/>
            <w:sz w:val="20"/>
            <w:szCs w:val="20"/>
            <w:lang w:val="en-US"/>
          </w:rPr>
          <w:tab/>
        </w:r>
        <w:r w:rsidRPr="00F3033D" w:rsidDel="005E18E0">
          <w:rPr>
            <w:i/>
            <w:color w:val="000000" w:themeColor="text1"/>
            <w:sz w:val="20"/>
            <w:szCs w:val="20"/>
            <w:lang w:val="en-US"/>
          </w:rPr>
          <w:tab/>
          <w:delText>sport</w:delText>
        </w:r>
      </w:del>
    </w:p>
    <w:p w14:paraId="30846138" w14:textId="72D6005E" w:rsidR="00AB5CAF" w:rsidRPr="00F3033D" w:rsidRDefault="008612BA" w:rsidP="008612BA">
      <w:pPr>
        <w:jc w:val="center"/>
        <w:rPr>
          <w:i/>
          <w:color w:val="000000" w:themeColor="text1"/>
          <w:sz w:val="20"/>
          <w:szCs w:val="20"/>
        </w:rPr>
      </w:pPr>
      <w:r w:rsidRPr="00F3033D">
        <w:rPr>
          <w:i/>
          <w:color w:val="000000" w:themeColor="text1"/>
          <w:sz w:val="20"/>
          <w:szCs w:val="20"/>
        </w:rPr>
        <w:t>Hiccough</w:t>
      </w:r>
      <w:r w:rsidRPr="00F3033D">
        <w:rPr>
          <w:i/>
          <w:color w:val="000000" w:themeColor="text1"/>
          <w:sz w:val="20"/>
          <w:szCs w:val="20"/>
        </w:rPr>
        <w:tab/>
      </w:r>
      <w:r w:rsidRPr="00F3033D">
        <w:rPr>
          <w:i/>
          <w:color w:val="000000" w:themeColor="text1"/>
          <w:sz w:val="20"/>
          <w:szCs w:val="20"/>
        </w:rPr>
        <w:tab/>
      </w:r>
      <w:r w:rsidR="00AB5CAF" w:rsidRPr="00F3033D">
        <w:rPr>
          <w:i/>
          <w:color w:val="000000" w:themeColor="text1"/>
          <w:sz w:val="20"/>
          <w:szCs w:val="20"/>
        </w:rPr>
        <w:t>cup</w:t>
      </w:r>
    </w:p>
    <w:p w14:paraId="61927CD4" w14:textId="140BACBE" w:rsidR="00AB5CAF" w:rsidRPr="00F3033D" w:rsidDel="005E18E0" w:rsidRDefault="008612BA" w:rsidP="008612BA">
      <w:pPr>
        <w:jc w:val="center"/>
        <w:rPr>
          <w:del w:id="253" w:author="MCLF Hoeks-Mentjens" w:date="2018-02-04T09:08:00Z"/>
          <w:color w:val="000000" w:themeColor="text1"/>
          <w:sz w:val="20"/>
          <w:szCs w:val="20"/>
        </w:rPr>
      </w:pPr>
      <w:r w:rsidRPr="00F3033D">
        <w:rPr>
          <w:color w:val="000000" w:themeColor="text1"/>
          <w:sz w:val="20"/>
          <w:szCs w:val="20"/>
        </w:rPr>
        <w:tab/>
        <w:t xml:space="preserve"> </w:t>
      </w:r>
      <w:del w:id="254" w:author="MCLF Hoeks-Mentjens" w:date="2018-02-04T09:06:00Z">
        <w:r w:rsidR="00AB5CAF" w:rsidRPr="00F3033D" w:rsidDel="005E18E0">
          <w:rPr>
            <w:color w:val="000000" w:themeColor="text1"/>
            <w:sz w:val="20"/>
            <w:szCs w:val="20"/>
          </w:rPr>
          <w:delText>Thorough</w:delText>
        </w:r>
        <w:r w:rsidR="00AB5CAF" w:rsidRPr="00F3033D" w:rsidDel="005E18E0">
          <w:rPr>
            <w:color w:val="000000" w:themeColor="text1"/>
            <w:sz w:val="20"/>
            <w:szCs w:val="20"/>
          </w:rPr>
          <w:tab/>
        </w:r>
      </w:del>
      <w:del w:id="255" w:author="MCLF Hoeks-Mentjens" w:date="2018-02-04T09:08:00Z">
        <w:r w:rsidR="00AB5CAF" w:rsidRPr="00F3033D" w:rsidDel="005E18E0">
          <w:rPr>
            <w:color w:val="000000" w:themeColor="text1"/>
            <w:sz w:val="20"/>
            <w:szCs w:val="20"/>
          </w:rPr>
          <w:delText>klinkt als in</w:delText>
        </w:r>
        <w:r w:rsidR="00AB5CAF" w:rsidRPr="00F3033D" w:rsidDel="005E18E0">
          <w:rPr>
            <w:color w:val="000000" w:themeColor="text1"/>
            <w:sz w:val="20"/>
            <w:szCs w:val="20"/>
          </w:rPr>
          <w:tab/>
          <w:delText>teacher</w:delText>
        </w:r>
      </w:del>
    </w:p>
    <w:p w14:paraId="63E7115E" w14:textId="72FA6999" w:rsidR="00AB5CAF" w:rsidRPr="00F3033D" w:rsidRDefault="00AB5CAF" w:rsidP="008612BA">
      <w:pPr>
        <w:jc w:val="center"/>
        <w:rPr>
          <w:ins w:id="256" w:author="MCLF Hoeks-Mentjens" w:date="2018-02-21T09:10:00Z"/>
          <w:color w:val="000000" w:themeColor="text1"/>
        </w:rPr>
      </w:pPr>
      <w:r w:rsidRPr="00F3033D">
        <w:rPr>
          <w:color w:val="000000" w:themeColor="text1"/>
          <w:sz w:val="20"/>
          <w:szCs w:val="20"/>
        </w:rPr>
        <w:t>Cough</w:t>
      </w:r>
      <w:r w:rsidRPr="00F3033D">
        <w:rPr>
          <w:color w:val="000000" w:themeColor="text1"/>
          <w:sz w:val="20"/>
          <w:szCs w:val="20"/>
        </w:rPr>
        <w:tab/>
      </w:r>
      <w:r w:rsidRPr="00F3033D">
        <w:rPr>
          <w:color w:val="000000" w:themeColor="text1"/>
          <w:sz w:val="20"/>
          <w:szCs w:val="20"/>
        </w:rPr>
        <w:tab/>
      </w:r>
      <w:r w:rsidR="008612BA" w:rsidRPr="00F3033D">
        <w:rPr>
          <w:color w:val="000000" w:themeColor="text1"/>
          <w:sz w:val="20"/>
          <w:szCs w:val="20"/>
        </w:rPr>
        <w:t xml:space="preserve">                  </w:t>
      </w:r>
      <w:r w:rsidRPr="00F3033D">
        <w:rPr>
          <w:color w:val="000000" w:themeColor="text1"/>
          <w:sz w:val="20"/>
          <w:szCs w:val="20"/>
        </w:rPr>
        <w:t>coffee</w:t>
      </w:r>
    </w:p>
    <w:p w14:paraId="311503B5" w14:textId="27D53B67" w:rsidR="007D0CBF" w:rsidRPr="00F3033D" w:rsidRDefault="00BE0AC0" w:rsidP="00790023">
      <w:pPr>
        <w:rPr>
          <w:color w:val="000000" w:themeColor="text1"/>
        </w:rPr>
      </w:pPr>
      <w:ins w:id="257" w:author="MCLF Hoeks-Mentjens" w:date="2018-02-21T09:10:00Z">
        <w:r w:rsidRPr="00F3033D">
          <w:rPr>
            <w:color w:val="000000" w:themeColor="text1"/>
          </w:rPr>
          <w:t xml:space="preserve">Ik heb ze op een rijtje gezet met daarnaast een ander Engels woord om te laten zien hoe het stukje &lt;ough&gt; </w:t>
        </w:r>
      </w:ins>
      <w:r w:rsidR="008612BA" w:rsidRPr="00F3033D">
        <w:rPr>
          <w:color w:val="000000" w:themeColor="text1"/>
        </w:rPr>
        <w:t>zou moeten klinken</w:t>
      </w:r>
      <w:ins w:id="258" w:author="MCLF Hoeks-Mentjens" w:date="2018-02-21T09:10:00Z">
        <w:r w:rsidRPr="00F3033D">
          <w:rPr>
            <w:color w:val="000000" w:themeColor="text1"/>
          </w:rPr>
          <w:t>.</w:t>
        </w:r>
      </w:ins>
    </w:p>
    <w:p w14:paraId="4E5A4735" w14:textId="2E0E0EA8" w:rsidR="009D2281" w:rsidRPr="00F3033D" w:rsidDel="00F07CE1" w:rsidRDefault="00AB5CAF" w:rsidP="00156FB1">
      <w:pPr>
        <w:rPr>
          <w:del w:id="259" w:author="MCLF Hoeks-Mentjens" w:date="2018-02-05T14:49:00Z"/>
          <w:color w:val="000000" w:themeColor="text1"/>
        </w:rPr>
      </w:pPr>
      <w:del w:id="260" w:author="MCLF Hoeks-Mentjens" w:date="2018-02-09T15:30:00Z">
        <w:r w:rsidRPr="00F3033D" w:rsidDel="002C4226">
          <w:rPr>
            <w:color w:val="000000" w:themeColor="text1"/>
            <w:rPrChange w:id="261" w:author="MCLF Hoeks-Mentjens" w:date="2018-02-09T15:31:00Z">
              <w:rPr/>
            </w:rPrChange>
          </w:rPr>
          <w:delText>(alles Britse uitspraak)</w:delText>
        </w:r>
      </w:del>
      <w:del w:id="262" w:author="MCLF Hoeks-Mentjens" w:date="2018-02-21T09:02:00Z">
        <w:r w:rsidR="009D2281" w:rsidRPr="00F3033D" w:rsidDel="00E0773A">
          <w:rPr>
            <w:color w:val="000000" w:themeColor="text1"/>
          </w:rPr>
          <w:delText xml:space="preserve">Ik weet zeker dat u zelf ook woorden </w:delText>
        </w:r>
      </w:del>
      <w:del w:id="263" w:author="MCLF Hoeks-Mentjens" w:date="2018-02-04T09:09:00Z">
        <w:r w:rsidR="009D2281" w:rsidRPr="00F3033D" w:rsidDel="005E18E0">
          <w:rPr>
            <w:color w:val="000000" w:themeColor="text1"/>
          </w:rPr>
          <w:delText xml:space="preserve">kunnen </w:delText>
        </w:r>
      </w:del>
      <w:del w:id="264" w:author="MCLF Hoeks-Mentjens" w:date="2018-02-21T09:02:00Z">
        <w:r w:rsidR="009D2281" w:rsidRPr="00F3033D" w:rsidDel="00E0773A">
          <w:rPr>
            <w:color w:val="000000" w:themeColor="text1"/>
          </w:rPr>
          <w:delText>denken waarbij de verbinding tussen de letters en de uitspraak een hele rare is.</w:delText>
        </w:r>
      </w:del>
    </w:p>
    <w:p w14:paraId="3035B5FD" w14:textId="77777777" w:rsidR="005958B4" w:rsidRPr="00F3033D" w:rsidDel="00597498" w:rsidRDefault="005958B4" w:rsidP="00156FB1">
      <w:pPr>
        <w:rPr>
          <w:del w:id="265" w:author="MCLF Hoeks-Mentjens" w:date="2018-02-09T15:48:00Z"/>
          <w:color w:val="000000" w:themeColor="text1"/>
        </w:rPr>
      </w:pPr>
    </w:p>
    <w:p w14:paraId="262A4376" w14:textId="6999C247" w:rsidR="00790023" w:rsidRPr="00F3033D" w:rsidRDefault="00790023" w:rsidP="00790023">
      <w:pPr>
        <w:rPr>
          <w:color w:val="000000" w:themeColor="text1"/>
        </w:rPr>
      </w:pPr>
      <w:r w:rsidRPr="00F3033D">
        <w:rPr>
          <w:color w:val="000000" w:themeColor="text1"/>
        </w:rPr>
        <w:t xml:space="preserve">Je zou </w:t>
      </w:r>
      <w:del w:id="266" w:author="MCLF Hoeks-Mentjens" w:date="2018-02-09T15:48:00Z">
        <w:r w:rsidRPr="00F3033D" w:rsidDel="00597498">
          <w:rPr>
            <w:color w:val="000000" w:themeColor="text1"/>
          </w:rPr>
          <w:delText xml:space="preserve">daarom </w:delText>
        </w:r>
      </w:del>
      <w:ins w:id="267" w:author="MCLF Hoeks-Mentjens" w:date="2018-02-09T15:48:00Z">
        <w:r w:rsidR="00597498" w:rsidRPr="00F3033D">
          <w:rPr>
            <w:color w:val="000000" w:themeColor="text1"/>
          </w:rPr>
          <w:t xml:space="preserve">dus </w:t>
        </w:r>
      </w:ins>
      <w:r w:rsidRPr="00F3033D">
        <w:rPr>
          <w:color w:val="000000" w:themeColor="text1"/>
        </w:rPr>
        <w:t xml:space="preserve">verwachten dat leerlingen </w:t>
      </w:r>
      <w:r w:rsidR="00613DA2">
        <w:rPr>
          <w:rFonts w:ascii="Calibri" w:hAnsi="Calibri"/>
          <w:color w:val="000000" w:themeColor="text1"/>
        </w:rPr>
        <w:t>óó</w:t>
      </w:r>
      <w:r w:rsidR="007D0CBF" w:rsidRPr="00F3033D">
        <w:rPr>
          <w:color w:val="000000" w:themeColor="text1"/>
        </w:rPr>
        <w:t xml:space="preserve">k </w:t>
      </w:r>
      <w:r w:rsidRPr="00F3033D">
        <w:rPr>
          <w:color w:val="000000" w:themeColor="text1"/>
        </w:rPr>
        <w:t xml:space="preserve">Engels </w:t>
      </w:r>
      <w:r w:rsidR="00613DA2">
        <w:rPr>
          <w:color w:val="000000" w:themeColor="text1"/>
        </w:rPr>
        <w:t xml:space="preserve">lees- en </w:t>
      </w:r>
      <w:r w:rsidRPr="00F3033D">
        <w:rPr>
          <w:color w:val="000000" w:themeColor="text1"/>
        </w:rPr>
        <w:t xml:space="preserve">spellingonderwijs krijgen. </w:t>
      </w:r>
    </w:p>
    <w:p w14:paraId="217F70AE" w14:textId="6A1FBF5E" w:rsidR="002C4226" w:rsidRPr="00F3033D" w:rsidRDefault="00790023" w:rsidP="00790023">
      <w:pPr>
        <w:rPr>
          <w:ins w:id="268" w:author="MCLF Hoeks-Mentjens" w:date="2018-02-09T15:31:00Z"/>
          <w:color w:val="000000" w:themeColor="text1"/>
        </w:rPr>
      </w:pPr>
      <w:r w:rsidRPr="00F3033D">
        <w:rPr>
          <w:color w:val="000000" w:themeColor="text1"/>
        </w:rPr>
        <w:t xml:space="preserve">Maar </w:t>
      </w:r>
      <w:r w:rsidR="003D4B1E" w:rsidRPr="00F3033D">
        <w:rPr>
          <w:color w:val="000000" w:themeColor="text1"/>
        </w:rPr>
        <w:t>…</w:t>
      </w:r>
      <w:del w:id="269" w:author="MCLF Hoeks-Mentjens" w:date="2018-02-09T15:31:00Z">
        <w:r w:rsidRPr="00F3033D" w:rsidDel="002C4226">
          <w:rPr>
            <w:color w:val="000000" w:themeColor="text1"/>
            <w:rPrChange w:id="270" w:author="MCLF Hoeks-Mentjens" w:date="2018-02-09T15:31:00Z">
              <w:rPr/>
            </w:rPrChange>
          </w:rPr>
          <w:delText>dat is niet het geval</w:delText>
        </w:r>
      </w:del>
      <w:ins w:id="271" w:author="MCLF Hoeks-Mentjens" w:date="2018-02-09T15:31:00Z">
        <w:r w:rsidR="002C4226" w:rsidRPr="00F3033D">
          <w:rPr>
            <w:color w:val="000000" w:themeColor="text1"/>
            <w:rPrChange w:id="272" w:author="MCLF Hoeks-Mentjens" w:date="2018-02-09T15:31:00Z">
              <w:rPr/>
            </w:rPrChange>
          </w:rPr>
          <w:t>Niets is minder waar</w:t>
        </w:r>
      </w:ins>
      <w:r w:rsidRPr="00F3033D">
        <w:rPr>
          <w:color w:val="000000" w:themeColor="text1"/>
        </w:rPr>
        <w:t xml:space="preserve">. </w:t>
      </w:r>
    </w:p>
    <w:p w14:paraId="05F0F517" w14:textId="7969C439" w:rsidR="00790023" w:rsidRPr="00F3033D" w:rsidRDefault="00790023" w:rsidP="00156FB1">
      <w:pPr>
        <w:rPr>
          <w:color w:val="000000" w:themeColor="text1"/>
        </w:rPr>
      </w:pPr>
      <w:r w:rsidRPr="00F3033D">
        <w:rPr>
          <w:color w:val="000000" w:themeColor="text1"/>
        </w:rPr>
        <w:t xml:space="preserve">Ze krijgen </w:t>
      </w:r>
      <w:ins w:id="273" w:author="MCLF Hoeks-Mentjens" w:date="2018-02-04T09:10:00Z">
        <w:r w:rsidR="005E18E0" w:rsidRPr="00F3033D">
          <w:rPr>
            <w:color w:val="000000" w:themeColor="text1"/>
          </w:rPr>
          <w:t xml:space="preserve">geen </w:t>
        </w:r>
      </w:ins>
      <w:ins w:id="274" w:author="MCLF Hoeks-Mentjens" w:date="2018-02-09T15:31:00Z">
        <w:r w:rsidR="002C4226" w:rsidRPr="00F3033D">
          <w:rPr>
            <w:color w:val="000000" w:themeColor="text1"/>
          </w:rPr>
          <w:t xml:space="preserve">Engels </w:t>
        </w:r>
      </w:ins>
      <w:r w:rsidR="00613DA2">
        <w:rPr>
          <w:color w:val="000000" w:themeColor="text1"/>
        </w:rPr>
        <w:t>lees</w:t>
      </w:r>
      <w:ins w:id="275" w:author="MCLF Hoeks-Mentjens" w:date="2018-02-04T09:10:00Z">
        <w:r w:rsidR="005E18E0" w:rsidRPr="00F3033D">
          <w:rPr>
            <w:color w:val="000000" w:themeColor="text1"/>
          </w:rPr>
          <w:t xml:space="preserve">onderwijs,  </w:t>
        </w:r>
      </w:ins>
      <w:r w:rsidRPr="00F3033D">
        <w:rPr>
          <w:color w:val="000000" w:themeColor="text1"/>
        </w:rPr>
        <w:t xml:space="preserve">geen spelingonderwijs </w:t>
      </w:r>
      <w:del w:id="276" w:author="MCLF Hoeks-Mentjens" w:date="2018-02-04T09:10:00Z">
        <w:r w:rsidRPr="00F3033D" w:rsidDel="005E18E0">
          <w:rPr>
            <w:color w:val="000000" w:themeColor="text1"/>
          </w:rPr>
          <w:delText>en geen uitspraakonderwijs</w:delText>
        </w:r>
      </w:del>
      <w:r w:rsidRPr="00F3033D">
        <w:rPr>
          <w:color w:val="000000" w:themeColor="text1"/>
        </w:rPr>
        <w:t>.</w:t>
      </w:r>
      <w:r w:rsidR="009D2281" w:rsidRPr="00F3033D">
        <w:rPr>
          <w:color w:val="000000" w:themeColor="text1"/>
        </w:rPr>
        <w:t xml:space="preserve"> Niet in het lager onderwijs, niet in het voortgezet onderwijs en ook niet in de opleidingen voor docenten Engels</w:t>
      </w:r>
      <w:ins w:id="277" w:author="MCLF Hoeks-Mentjens" w:date="2018-02-09T15:32:00Z">
        <w:r w:rsidR="002C4226" w:rsidRPr="00F3033D">
          <w:rPr>
            <w:color w:val="000000" w:themeColor="text1"/>
          </w:rPr>
          <w:t>!!</w:t>
        </w:r>
      </w:ins>
      <w:del w:id="278" w:author="MCLF Hoeks-Mentjens" w:date="2018-02-09T15:32:00Z">
        <w:r w:rsidR="009D2281" w:rsidRPr="00F3033D" w:rsidDel="002C4226">
          <w:rPr>
            <w:color w:val="000000" w:themeColor="text1"/>
          </w:rPr>
          <w:delText>.</w:delText>
        </w:r>
      </w:del>
    </w:p>
    <w:p w14:paraId="02DB8963" w14:textId="77777777" w:rsidR="00C33956" w:rsidRPr="00F3033D" w:rsidRDefault="00C33956" w:rsidP="00790023">
      <w:pPr>
        <w:rPr>
          <w:color w:val="000000" w:themeColor="text1"/>
          <w:sz w:val="32"/>
          <w:szCs w:val="32"/>
        </w:rPr>
      </w:pPr>
    </w:p>
    <w:p w14:paraId="5394246C" w14:textId="3F315B3A" w:rsidR="009D2281" w:rsidRPr="00F3033D" w:rsidRDefault="008612BA" w:rsidP="00790023">
      <w:pPr>
        <w:rPr>
          <w:color w:val="000000" w:themeColor="text1"/>
          <w:sz w:val="28"/>
          <w:szCs w:val="28"/>
        </w:rPr>
      </w:pPr>
      <w:r w:rsidRPr="00F3033D">
        <w:rPr>
          <w:color w:val="000000" w:themeColor="text1"/>
          <w:sz w:val="28"/>
          <w:szCs w:val="28"/>
        </w:rPr>
        <w:t>LEERLING</w:t>
      </w:r>
    </w:p>
    <w:p w14:paraId="018F1E16" w14:textId="292BDE37" w:rsidR="00DD46F5" w:rsidRPr="00F3033D" w:rsidRDefault="00C33956" w:rsidP="00790023">
      <w:pPr>
        <w:rPr>
          <w:ins w:id="279" w:author="MCLF Hoeks-Mentjens" w:date="2018-02-21T09:37:00Z"/>
          <w:color w:val="000000" w:themeColor="text1"/>
        </w:rPr>
      </w:pPr>
      <w:r w:rsidRPr="00F3033D">
        <w:rPr>
          <w:color w:val="000000" w:themeColor="text1"/>
        </w:rPr>
        <w:t xml:space="preserve">Wat betekent dit in de praktijk?  </w:t>
      </w:r>
    </w:p>
    <w:p w14:paraId="07F71441" w14:textId="068EC587" w:rsidR="00790023" w:rsidRPr="00F3033D" w:rsidRDefault="005958B4" w:rsidP="00790023">
      <w:pPr>
        <w:rPr>
          <w:color w:val="000000" w:themeColor="text1"/>
        </w:rPr>
      </w:pPr>
      <w:del w:id="280" w:author="MCLF Hoeks-Mentjens" w:date="2018-02-21T09:38:00Z">
        <w:r w:rsidRPr="00F3033D" w:rsidDel="00DD46F5">
          <w:rPr>
            <w:color w:val="000000" w:themeColor="text1"/>
          </w:rPr>
          <w:delText xml:space="preserve">Stelt u zich nu </w:delText>
        </w:r>
        <w:r w:rsidR="00790023" w:rsidRPr="00F3033D" w:rsidDel="00DD46F5">
          <w:rPr>
            <w:color w:val="000000" w:themeColor="text1"/>
          </w:rPr>
          <w:delText>een dyslectische leerling</w:delText>
        </w:r>
        <w:r w:rsidRPr="00F3033D" w:rsidDel="00DD46F5">
          <w:rPr>
            <w:color w:val="000000" w:themeColor="text1"/>
          </w:rPr>
          <w:delText xml:space="preserve"> voor</w:delText>
        </w:r>
      </w:del>
      <w:r w:rsidR="008612BA" w:rsidRPr="00F3033D">
        <w:rPr>
          <w:color w:val="000000" w:themeColor="text1"/>
        </w:rPr>
        <w:t xml:space="preserve">Ik wil u voorstellen aan </w:t>
      </w:r>
      <w:ins w:id="281" w:author="MCLF Hoeks-Mentjens" w:date="2018-02-21T09:38:00Z">
        <w:r w:rsidR="00DD46F5" w:rsidRPr="00F3033D">
          <w:rPr>
            <w:color w:val="000000" w:themeColor="text1"/>
          </w:rPr>
          <w:t>Tom,</w:t>
        </w:r>
      </w:ins>
      <w:ins w:id="282" w:author="MCLF Hoeks-Mentjens" w:date="2018-02-21T09:18:00Z">
        <w:r w:rsidR="00AD2FD8" w:rsidRPr="00F3033D">
          <w:rPr>
            <w:color w:val="000000" w:themeColor="text1"/>
          </w:rPr>
          <w:t xml:space="preserve"> </w:t>
        </w:r>
      </w:ins>
      <w:del w:id="283" w:author="MCLF Hoeks-Mentjens" w:date="2018-02-21T09:19:00Z">
        <w:r w:rsidRPr="00F3033D" w:rsidDel="00AD2FD8">
          <w:rPr>
            <w:color w:val="000000" w:themeColor="text1"/>
          </w:rPr>
          <w:delText xml:space="preserve">. </w:delText>
        </w:r>
      </w:del>
      <w:r w:rsidR="00C33956" w:rsidRPr="00F3033D">
        <w:rPr>
          <w:color w:val="000000" w:themeColor="text1"/>
        </w:rPr>
        <w:t xml:space="preserve">een dyslectische </w:t>
      </w:r>
      <w:r w:rsidR="00F3033D" w:rsidRPr="00F3033D">
        <w:rPr>
          <w:color w:val="000000" w:themeColor="text1"/>
        </w:rPr>
        <w:t>brugklas</w:t>
      </w:r>
      <w:r w:rsidR="00C33956" w:rsidRPr="00F3033D">
        <w:rPr>
          <w:color w:val="000000" w:themeColor="text1"/>
        </w:rPr>
        <w:t>leerling</w:t>
      </w:r>
      <w:ins w:id="284" w:author="MCLF Hoeks-Mentjens" w:date="2018-02-21T09:26:00Z">
        <w:r w:rsidR="00014266" w:rsidRPr="00F3033D">
          <w:rPr>
            <w:color w:val="000000" w:themeColor="text1"/>
          </w:rPr>
          <w:t xml:space="preserve">. </w:t>
        </w:r>
      </w:ins>
      <w:ins w:id="285" w:author="MCLF Hoeks-Mentjens" w:date="2018-02-21T09:39:00Z">
        <w:r w:rsidR="00DD46F5" w:rsidRPr="00F3033D">
          <w:rPr>
            <w:color w:val="000000" w:themeColor="text1"/>
          </w:rPr>
          <w:t>Stelt u zich Tom eens vo</w:t>
        </w:r>
      </w:ins>
      <w:del w:id="286" w:author="MCLF Hoeks-Mentjens" w:date="2018-02-21T09:39:00Z">
        <w:r w:rsidR="009D2281" w:rsidRPr="00F3033D" w:rsidDel="00DD46F5">
          <w:rPr>
            <w:color w:val="000000" w:themeColor="text1"/>
          </w:rPr>
          <w:delText>Daar zit ie da</w:delText>
        </w:r>
      </w:del>
      <w:ins w:id="287" w:author="MCLF Hoeks-Mentjens" w:date="2018-02-21T09:39:00Z">
        <w:r w:rsidR="00DD46F5" w:rsidRPr="00F3033D">
          <w:rPr>
            <w:color w:val="000000" w:themeColor="text1"/>
          </w:rPr>
          <w:t>or</w:t>
        </w:r>
      </w:ins>
      <w:ins w:id="288" w:author="MCLF Hoeks-Mentjens" w:date="2018-02-21T09:40:00Z">
        <w:r w:rsidR="00DD46F5" w:rsidRPr="00F3033D">
          <w:rPr>
            <w:color w:val="000000" w:themeColor="text1"/>
          </w:rPr>
          <w:t xml:space="preserve">, </w:t>
        </w:r>
      </w:ins>
      <w:r w:rsidRPr="00F3033D">
        <w:rPr>
          <w:color w:val="000000" w:themeColor="text1"/>
        </w:rPr>
        <w:t>achter zijn bureautje</w:t>
      </w:r>
      <w:r w:rsidR="00613DA2">
        <w:rPr>
          <w:color w:val="000000" w:themeColor="text1"/>
        </w:rPr>
        <w:t xml:space="preserve">; </w:t>
      </w:r>
      <w:r w:rsidRPr="00F3033D">
        <w:rPr>
          <w:color w:val="000000" w:themeColor="text1"/>
        </w:rPr>
        <w:t xml:space="preserve">hij moet </w:t>
      </w:r>
      <w:r w:rsidR="00790023" w:rsidRPr="00F3033D">
        <w:rPr>
          <w:color w:val="000000" w:themeColor="text1"/>
        </w:rPr>
        <w:t xml:space="preserve">Engelse woordjes leren voor de volgende les. In zijn eentje, zonder hulp, </w:t>
      </w:r>
      <w:r w:rsidR="009D2281" w:rsidRPr="00F3033D">
        <w:rPr>
          <w:color w:val="000000" w:themeColor="text1"/>
        </w:rPr>
        <w:t>zonder gebruiksaanwijzing.</w:t>
      </w:r>
    </w:p>
    <w:p w14:paraId="5C41B63A" w14:textId="516FA880" w:rsidR="00790023" w:rsidRPr="00F3033D" w:rsidRDefault="00613DA2" w:rsidP="00790023">
      <w:pPr>
        <w:rPr>
          <w:color w:val="000000" w:themeColor="text1"/>
        </w:rPr>
      </w:pPr>
      <w:r>
        <w:rPr>
          <w:color w:val="000000" w:themeColor="text1"/>
        </w:rPr>
        <w:t>Liefst</w:t>
      </w:r>
      <w:r w:rsidR="00790023" w:rsidRPr="00F3033D">
        <w:rPr>
          <w:color w:val="000000" w:themeColor="text1"/>
        </w:rPr>
        <w:t xml:space="preserve"> </w:t>
      </w:r>
      <w:r w:rsidR="00946ECA">
        <w:rPr>
          <w:color w:val="000000" w:themeColor="text1"/>
        </w:rPr>
        <w:t>tw</w:t>
      </w:r>
      <w:r w:rsidR="00946ECA">
        <w:rPr>
          <w:rFonts w:ascii="Calibri" w:hAnsi="Calibri"/>
          <w:color w:val="000000" w:themeColor="text1"/>
        </w:rPr>
        <w:t>éé</w:t>
      </w:r>
      <w:r w:rsidR="00946ECA">
        <w:rPr>
          <w:color w:val="000000" w:themeColor="text1"/>
        </w:rPr>
        <w:t xml:space="preserve"> </w:t>
      </w:r>
      <w:r w:rsidR="00790023" w:rsidRPr="00F3033D">
        <w:rPr>
          <w:color w:val="000000" w:themeColor="text1"/>
        </w:rPr>
        <w:t xml:space="preserve">pagina’s met woordjes </w:t>
      </w:r>
      <w:del w:id="289" w:author="MCLF Hoeks-Mentjens" w:date="2018-02-09T15:32:00Z">
        <w:r w:rsidR="00790023" w:rsidRPr="00F3033D" w:rsidDel="002C4226">
          <w:rPr>
            <w:color w:val="000000" w:themeColor="text1"/>
          </w:rPr>
          <w:delText>E-N en N-E</w:delText>
        </w:r>
        <w:r w:rsidR="009D2281" w:rsidRPr="00F3033D" w:rsidDel="002C4226">
          <w:rPr>
            <w:color w:val="000000" w:themeColor="text1"/>
          </w:rPr>
          <w:delText xml:space="preserve"> </w:delText>
        </w:r>
      </w:del>
      <w:r w:rsidR="009D2281" w:rsidRPr="00F3033D">
        <w:rPr>
          <w:color w:val="000000" w:themeColor="text1"/>
        </w:rPr>
        <w:t xml:space="preserve">moet </w:t>
      </w:r>
      <w:r w:rsidR="00F3033D" w:rsidRPr="00F3033D">
        <w:rPr>
          <w:color w:val="000000" w:themeColor="text1"/>
        </w:rPr>
        <w:t>hij</w:t>
      </w:r>
      <w:r w:rsidR="009D2281" w:rsidRPr="00F3033D">
        <w:rPr>
          <w:color w:val="000000" w:themeColor="text1"/>
        </w:rPr>
        <w:t xml:space="preserve"> leren</w:t>
      </w:r>
      <w:r w:rsidR="000A594C" w:rsidRPr="00F3033D">
        <w:rPr>
          <w:color w:val="000000" w:themeColor="text1"/>
        </w:rPr>
        <w:t>,</w:t>
      </w:r>
      <w:ins w:id="290" w:author="MCLF Hoeks-Mentjens" w:date="2018-02-09T15:32:00Z">
        <w:r w:rsidR="002C4226" w:rsidRPr="00F3033D">
          <w:rPr>
            <w:color w:val="000000" w:themeColor="text1"/>
          </w:rPr>
          <w:t xml:space="preserve"> die </w:t>
        </w:r>
      </w:ins>
      <w:del w:id="291" w:author="MCLF Hoeks-Mentjens" w:date="2018-02-09T15:32:00Z">
        <w:r w:rsidR="00790023" w:rsidRPr="00F3033D" w:rsidDel="002C4226">
          <w:rPr>
            <w:color w:val="000000" w:themeColor="text1"/>
          </w:rPr>
          <w:delText>.</w:delText>
        </w:r>
      </w:del>
      <w:del w:id="292" w:author="MCLF Hoeks-Mentjens" w:date="2018-02-12T11:13:00Z">
        <w:r w:rsidR="00790023" w:rsidRPr="00F3033D" w:rsidDel="009D5AB8">
          <w:rPr>
            <w:color w:val="000000" w:themeColor="text1"/>
          </w:rPr>
          <w:delText xml:space="preserve"> </w:delText>
        </w:r>
      </w:del>
      <w:del w:id="293" w:author="MCLF Hoeks-Mentjens" w:date="2018-02-09T15:32:00Z">
        <w:r w:rsidR="00790023" w:rsidRPr="00F3033D" w:rsidDel="002C4226">
          <w:rPr>
            <w:color w:val="000000" w:themeColor="text1"/>
          </w:rPr>
          <w:delText xml:space="preserve">Vaak </w:delText>
        </w:r>
      </w:del>
      <w:r w:rsidR="009D2281" w:rsidRPr="00F3033D">
        <w:rPr>
          <w:color w:val="000000" w:themeColor="text1"/>
        </w:rPr>
        <w:t>ook nog eens</w:t>
      </w:r>
      <w:ins w:id="294" w:author="MCLF Hoeks-Mentjens" w:date="2018-02-09T15:32:00Z">
        <w:r w:rsidR="002C4226" w:rsidRPr="00F3033D">
          <w:rPr>
            <w:color w:val="000000" w:themeColor="text1"/>
          </w:rPr>
          <w:t>,</w:t>
        </w:r>
      </w:ins>
      <w:r w:rsidR="009D2281" w:rsidRPr="00F3033D">
        <w:rPr>
          <w:color w:val="000000" w:themeColor="text1"/>
        </w:rPr>
        <w:t xml:space="preserve"> </w:t>
      </w:r>
      <w:r w:rsidR="00790023" w:rsidRPr="00F3033D">
        <w:rPr>
          <w:color w:val="000000" w:themeColor="text1"/>
        </w:rPr>
        <w:t>zonder</w:t>
      </w:r>
      <w:r w:rsidR="009D2281" w:rsidRPr="00F3033D">
        <w:rPr>
          <w:color w:val="000000" w:themeColor="text1"/>
        </w:rPr>
        <w:t xml:space="preserve"> enige context</w:t>
      </w:r>
      <w:ins w:id="295" w:author="MCLF Hoeks-Mentjens" w:date="2018-02-09T15:32:00Z">
        <w:r w:rsidR="002C4226" w:rsidRPr="00F3033D">
          <w:rPr>
            <w:color w:val="000000" w:themeColor="text1"/>
          </w:rPr>
          <w:t>,</w:t>
        </w:r>
      </w:ins>
      <w:r w:rsidR="009D2281" w:rsidRPr="00F3033D">
        <w:rPr>
          <w:color w:val="000000" w:themeColor="text1"/>
        </w:rPr>
        <w:t xml:space="preserve"> in losse rijtjes</w:t>
      </w:r>
      <w:ins w:id="296" w:author="MCLF Hoeks-Mentjens" w:date="2018-02-09T15:32:00Z">
        <w:r w:rsidR="002C4226" w:rsidRPr="00F3033D">
          <w:rPr>
            <w:color w:val="000000" w:themeColor="text1"/>
          </w:rPr>
          <w:t xml:space="preserve"> staan.</w:t>
        </w:r>
      </w:ins>
      <w:del w:id="297" w:author="MCLF Hoeks-Mentjens" w:date="2018-02-09T15:32:00Z">
        <w:r w:rsidR="009D2281" w:rsidRPr="00F3033D" w:rsidDel="002C4226">
          <w:rPr>
            <w:color w:val="000000" w:themeColor="text1"/>
          </w:rPr>
          <w:delText>.</w:delText>
        </w:r>
      </w:del>
      <w:r w:rsidR="008612BA" w:rsidRPr="00F3033D">
        <w:rPr>
          <w:color w:val="000000" w:themeColor="text1"/>
        </w:rPr>
        <w:t xml:space="preserve"> </w:t>
      </w:r>
      <w:r w:rsidR="00790023" w:rsidRPr="00F3033D">
        <w:rPr>
          <w:color w:val="000000" w:themeColor="text1"/>
        </w:rPr>
        <w:t xml:space="preserve">En </w:t>
      </w:r>
      <w:del w:id="298" w:author="MCLF Hoeks-Mentjens" w:date="2018-02-09T15:32:00Z">
        <w:r w:rsidR="00790023" w:rsidRPr="00F3033D" w:rsidDel="002C4226">
          <w:rPr>
            <w:color w:val="000000" w:themeColor="text1"/>
          </w:rPr>
          <w:delText xml:space="preserve">dan </w:delText>
        </w:r>
      </w:del>
      <w:ins w:id="299" w:author="MCLF Hoeks-Mentjens" w:date="2018-02-09T15:32:00Z">
        <w:r w:rsidR="002C4226" w:rsidRPr="00F3033D">
          <w:rPr>
            <w:color w:val="000000" w:themeColor="text1"/>
          </w:rPr>
          <w:t xml:space="preserve">tot overmaat van ramp </w:t>
        </w:r>
      </w:ins>
      <w:r w:rsidR="00790023" w:rsidRPr="00F3033D">
        <w:rPr>
          <w:color w:val="000000" w:themeColor="text1"/>
        </w:rPr>
        <w:t xml:space="preserve">heeft </w:t>
      </w:r>
      <w:del w:id="300" w:author="MCLF Hoeks-Mentjens" w:date="2018-02-21T09:30:00Z">
        <w:r w:rsidR="00790023" w:rsidRPr="00F3033D" w:rsidDel="00406395">
          <w:rPr>
            <w:color w:val="000000" w:themeColor="text1"/>
          </w:rPr>
          <w:delText xml:space="preserve">de </w:delText>
        </w:r>
      </w:del>
      <w:ins w:id="301" w:author="MCLF Hoeks-Mentjens" w:date="2018-02-21T09:30:00Z">
        <w:r w:rsidR="00406395" w:rsidRPr="00F3033D">
          <w:rPr>
            <w:color w:val="000000" w:themeColor="text1"/>
          </w:rPr>
          <w:t xml:space="preserve">zijn </w:t>
        </w:r>
      </w:ins>
      <w:r w:rsidR="00790023" w:rsidRPr="00F3033D">
        <w:rPr>
          <w:color w:val="000000" w:themeColor="text1"/>
        </w:rPr>
        <w:t xml:space="preserve">docent </w:t>
      </w:r>
      <w:ins w:id="302" w:author="MCLF Hoeks-Mentjens" w:date="2018-02-21T09:30:00Z">
        <w:r w:rsidR="00406395" w:rsidRPr="00F3033D">
          <w:rPr>
            <w:color w:val="000000" w:themeColor="text1"/>
          </w:rPr>
          <w:t>Engels</w:t>
        </w:r>
      </w:ins>
      <w:del w:id="303" w:author="MCLF Hoeks-Mentjens" w:date="2018-02-12T11:13:00Z">
        <w:r w:rsidR="00790023" w:rsidRPr="00F3033D" w:rsidDel="009D5AB8">
          <w:rPr>
            <w:color w:val="000000" w:themeColor="text1"/>
          </w:rPr>
          <w:delText>ook nog</w:delText>
        </w:r>
      </w:del>
      <w:r w:rsidR="00790023" w:rsidRPr="00F3033D">
        <w:rPr>
          <w:color w:val="000000" w:themeColor="text1"/>
        </w:rPr>
        <w:t xml:space="preserve"> gezegd dat </w:t>
      </w:r>
      <w:del w:id="304" w:author="MCLF Hoeks-Mentjens" w:date="2018-02-09T15:33:00Z">
        <w:r w:rsidR="00790023" w:rsidRPr="00F3033D" w:rsidDel="002C4226">
          <w:rPr>
            <w:color w:val="000000" w:themeColor="text1"/>
          </w:rPr>
          <w:delText xml:space="preserve">hij </w:delText>
        </w:r>
      </w:del>
      <w:ins w:id="305" w:author="MCLF Hoeks-Mentjens" w:date="2018-02-21T09:30:00Z">
        <w:r w:rsidR="00406395" w:rsidRPr="00F3033D">
          <w:rPr>
            <w:color w:val="000000" w:themeColor="text1"/>
          </w:rPr>
          <w:t xml:space="preserve">ze </w:t>
        </w:r>
      </w:ins>
      <w:r w:rsidR="00790023" w:rsidRPr="00946ECA">
        <w:rPr>
          <w:i/>
          <w:color w:val="000000" w:themeColor="text1"/>
        </w:rPr>
        <w:t>alle</w:t>
      </w:r>
      <w:r w:rsidR="00790023" w:rsidRPr="00F3033D">
        <w:rPr>
          <w:color w:val="000000" w:themeColor="text1"/>
        </w:rPr>
        <w:t xml:space="preserve"> woordjes twee kanten op moet</w:t>
      </w:r>
      <w:ins w:id="306" w:author="MCLF Hoeks-Mentjens" w:date="2018-02-09T15:33:00Z">
        <w:r w:rsidR="002C4226" w:rsidRPr="00F3033D">
          <w:rPr>
            <w:color w:val="000000" w:themeColor="text1"/>
          </w:rPr>
          <w:t>en</w:t>
        </w:r>
      </w:ins>
      <w:r w:rsidR="00790023" w:rsidRPr="00F3033D">
        <w:rPr>
          <w:color w:val="000000" w:themeColor="text1"/>
        </w:rPr>
        <w:t xml:space="preserve"> leren</w:t>
      </w:r>
      <w:r>
        <w:rPr>
          <w:color w:val="000000" w:themeColor="text1"/>
        </w:rPr>
        <w:t xml:space="preserve"> ( N-E en E-N)</w:t>
      </w:r>
      <w:r w:rsidR="00790023" w:rsidRPr="00F3033D">
        <w:rPr>
          <w:color w:val="000000" w:themeColor="text1"/>
        </w:rPr>
        <w:t>, ook al is het in het boek anders ingedeeld.</w:t>
      </w:r>
    </w:p>
    <w:p w14:paraId="50A8035B" w14:textId="31612309" w:rsidR="00792538" w:rsidRPr="00F3033D" w:rsidRDefault="00790023" w:rsidP="00790023">
      <w:pPr>
        <w:rPr>
          <w:color w:val="000000" w:themeColor="text1"/>
        </w:rPr>
      </w:pPr>
      <w:r w:rsidRPr="00F3033D">
        <w:rPr>
          <w:color w:val="000000" w:themeColor="text1"/>
        </w:rPr>
        <w:lastRenderedPageBreak/>
        <w:t xml:space="preserve">Al schrijft </w:t>
      </w:r>
      <w:del w:id="307" w:author="MCLF Hoeks-Mentjens" w:date="2018-02-09T15:33:00Z">
        <w:r w:rsidRPr="00F3033D" w:rsidDel="002C4226">
          <w:rPr>
            <w:color w:val="000000" w:themeColor="text1"/>
          </w:rPr>
          <w:delText xml:space="preserve">hij </w:delText>
        </w:r>
      </w:del>
      <w:ins w:id="308" w:author="MCLF Hoeks-Mentjens" w:date="2018-02-21T09:28:00Z">
        <w:r w:rsidR="000D5C30" w:rsidRPr="00F3033D">
          <w:rPr>
            <w:color w:val="000000" w:themeColor="text1"/>
          </w:rPr>
          <w:t>Tom</w:t>
        </w:r>
      </w:ins>
      <w:ins w:id="309" w:author="MCLF Hoeks-Mentjens" w:date="2018-02-09T15:33:00Z">
        <w:r w:rsidR="002C4226" w:rsidRPr="00F3033D">
          <w:rPr>
            <w:color w:val="000000" w:themeColor="text1"/>
          </w:rPr>
          <w:t xml:space="preserve"> </w:t>
        </w:r>
      </w:ins>
      <w:r w:rsidRPr="00F3033D">
        <w:rPr>
          <w:color w:val="000000" w:themeColor="text1"/>
        </w:rPr>
        <w:t xml:space="preserve">de woordjes </w:t>
      </w:r>
      <w:r w:rsidR="009D2281" w:rsidRPr="00F3033D">
        <w:rPr>
          <w:color w:val="000000" w:themeColor="text1"/>
          <w:rPrChange w:id="310" w:author="MCLF Hoeks-Mentjens" w:date="2018-02-09T15:34:00Z">
            <w:rPr>
              <w:u w:val="single"/>
            </w:rPr>
          </w:rPrChange>
        </w:rPr>
        <w:t>tig keer</w:t>
      </w:r>
      <w:r w:rsidRPr="00F3033D">
        <w:rPr>
          <w:color w:val="000000" w:themeColor="text1"/>
        </w:rPr>
        <w:t xml:space="preserve"> over, het zal hem niet baten</w:t>
      </w:r>
      <w:r w:rsidR="00792538" w:rsidRPr="00F3033D">
        <w:rPr>
          <w:color w:val="000000" w:themeColor="text1"/>
        </w:rPr>
        <w:t xml:space="preserve"> bij het onthouden van de spelli</w:t>
      </w:r>
      <w:r w:rsidR="009D2281" w:rsidRPr="00F3033D">
        <w:rPr>
          <w:color w:val="000000" w:themeColor="text1"/>
        </w:rPr>
        <w:t>ng</w:t>
      </w:r>
      <w:r w:rsidRPr="00F3033D">
        <w:rPr>
          <w:color w:val="000000" w:themeColor="text1"/>
        </w:rPr>
        <w:t xml:space="preserve">, omdat hij </w:t>
      </w:r>
      <w:r w:rsidRPr="00F3033D">
        <w:rPr>
          <w:color w:val="000000" w:themeColor="text1"/>
          <w:rPrChange w:id="311" w:author="MCLF Hoeks-Mentjens" w:date="2018-02-09T15:34:00Z">
            <w:rPr/>
          </w:rPrChange>
        </w:rPr>
        <w:t>geen idee</w:t>
      </w:r>
      <w:r w:rsidRPr="00F3033D">
        <w:rPr>
          <w:color w:val="000000" w:themeColor="text1"/>
        </w:rPr>
        <w:t xml:space="preserve"> heeft van de relatie tussen die letters in het woord en de uitspraak ervan. </w:t>
      </w:r>
    </w:p>
    <w:p w14:paraId="23879759" w14:textId="77777777" w:rsidR="00D831FE" w:rsidRPr="00F3033D" w:rsidRDefault="00D831FE" w:rsidP="00790023">
      <w:pPr>
        <w:rPr>
          <w:color w:val="000000" w:themeColor="text1"/>
        </w:rPr>
      </w:pPr>
    </w:p>
    <w:p w14:paraId="1FE7ABF4" w14:textId="7D93B734" w:rsidR="009D2281" w:rsidRPr="00F3033D" w:rsidRDefault="009D2281" w:rsidP="00790023">
      <w:pPr>
        <w:rPr>
          <w:color w:val="000000" w:themeColor="text1"/>
        </w:rPr>
      </w:pPr>
      <w:r w:rsidRPr="00F3033D">
        <w:rPr>
          <w:color w:val="000000" w:themeColor="text1"/>
        </w:rPr>
        <w:t xml:space="preserve">Zo heb ik ooit </w:t>
      </w:r>
      <w:ins w:id="312" w:author="MCLF Hoeks-Mentjens" w:date="2018-02-21T09:29:00Z">
        <w:r w:rsidR="000D5C30" w:rsidRPr="00F3033D">
          <w:rPr>
            <w:color w:val="000000" w:themeColor="text1"/>
          </w:rPr>
          <w:t xml:space="preserve">Mark, </w:t>
        </w:r>
      </w:ins>
      <w:r w:rsidRPr="00F3033D">
        <w:rPr>
          <w:color w:val="000000" w:themeColor="text1"/>
        </w:rPr>
        <w:t xml:space="preserve">een </w:t>
      </w:r>
      <w:ins w:id="313" w:author="MCLF Hoeks-Mentjens" w:date="2018-02-21T09:28:00Z">
        <w:r w:rsidR="000D5C30" w:rsidRPr="00F3033D">
          <w:rPr>
            <w:color w:val="000000" w:themeColor="text1"/>
          </w:rPr>
          <w:t xml:space="preserve">andere </w:t>
        </w:r>
      </w:ins>
      <w:r w:rsidRPr="00F3033D">
        <w:rPr>
          <w:color w:val="000000" w:themeColor="text1"/>
          <w:rPrChange w:id="314" w:author="MCLF Hoeks-Mentjens" w:date="2018-02-09T15:35:00Z">
            <w:rPr/>
          </w:rPrChange>
        </w:rPr>
        <w:t>dyslectische jongen</w:t>
      </w:r>
      <w:ins w:id="315" w:author="MCLF Hoeks-Mentjens" w:date="2018-02-21T09:28:00Z">
        <w:r w:rsidR="000D5C30" w:rsidRPr="00F3033D">
          <w:rPr>
            <w:color w:val="000000" w:themeColor="text1"/>
          </w:rPr>
          <w:t xml:space="preserve">, </w:t>
        </w:r>
      </w:ins>
      <w:del w:id="316" w:author="MCLF Hoeks-Mentjens" w:date="2018-02-21T09:29:00Z">
        <w:r w:rsidRPr="00F3033D" w:rsidDel="000D5C30">
          <w:rPr>
            <w:color w:val="000000" w:themeColor="text1"/>
            <w:rPrChange w:id="317" w:author="MCLF Hoeks-Mentjens" w:date="2018-02-09T15:35:00Z">
              <w:rPr/>
            </w:rPrChange>
          </w:rPr>
          <w:delText xml:space="preserve"> </w:delText>
        </w:r>
      </w:del>
      <w:r w:rsidRPr="00F3033D">
        <w:rPr>
          <w:color w:val="000000" w:themeColor="text1"/>
          <w:rPrChange w:id="318" w:author="MCLF Hoeks-Mentjens" w:date="2018-02-09T15:35:00Z">
            <w:rPr/>
          </w:rPrChange>
        </w:rPr>
        <w:t>uit Limburg</w:t>
      </w:r>
      <w:ins w:id="319" w:author="MCLF Hoeks-Mentjens" w:date="2018-02-21T09:29:00Z">
        <w:r w:rsidR="000D5C30" w:rsidRPr="00F3033D">
          <w:rPr>
            <w:color w:val="000000" w:themeColor="text1"/>
          </w:rPr>
          <w:t xml:space="preserve">, </w:t>
        </w:r>
      </w:ins>
      <w:r w:rsidRPr="00F3033D">
        <w:rPr>
          <w:color w:val="000000" w:themeColor="text1"/>
        </w:rPr>
        <w:t>horen verzuchten:</w:t>
      </w:r>
    </w:p>
    <w:p w14:paraId="74C248EC" w14:textId="42FD9C21" w:rsidR="007D07AE" w:rsidRPr="00F3033D" w:rsidRDefault="009D2281" w:rsidP="00F3033D">
      <w:pPr>
        <w:rPr>
          <w:ins w:id="320" w:author="MCLF Hoeks-Mentjens" w:date="2018-02-21T09:47:00Z"/>
          <w:color w:val="000000" w:themeColor="text1"/>
        </w:rPr>
      </w:pPr>
      <w:r w:rsidRPr="00F3033D">
        <w:rPr>
          <w:color w:val="000000" w:themeColor="text1"/>
        </w:rPr>
        <w:t>“</w:t>
      </w:r>
      <w:ins w:id="321" w:author="MCLF Hoeks-Mentjens" w:date="2018-02-09T15:34:00Z">
        <w:r w:rsidR="00D91DAD" w:rsidRPr="00F3033D">
          <w:rPr>
            <w:color w:val="000000" w:themeColor="text1"/>
          </w:rPr>
          <w:t xml:space="preserve">Nou, </w:t>
        </w:r>
      </w:ins>
      <w:r w:rsidRPr="00F3033D">
        <w:rPr>
          <w:color w:val="000000" w:themeColor="text1"/>
        </w:rPr>
        <w:t>Ik had mijn al Engelse woordjes wel veertig keer over geschreven en toen had ik nog een onvoldoende</w:t>
      </w:r>
      <w:ins w:id="322" w:author="MCLF Hoeks-Mentjens" w:date="2018-02-09T15:34:00Z">
        <w:r w:rsidR="00D91DAD" w:rsidRPr="00F3033D">
          <w:rPr>
            <w:color w:val="000000" w:themeColor="text1"/>
          </w:rPr>
          <w:t xml:space="preserve"> voor mijn </w:t>
        </w:r>
      </w:ins>
      <w:ins w:id="323" w:author="MCLF Hoeks-Mentjens" w:date="2018-02-09T15:35:00Z">
        <w:r w:rsidR="00D91DAD" w:rsidRPr="00F3033D">
          <w:rPr>
            <w:color w:val="000000" w:themeColor="text1"/>
          </w:rPr>
          <w:t>toets</w:t>
        </w:r>
      </w:ins>
      <w:r w:rsidRPr="00F3033D">
        <w:rPr>
          <w:color w:val="000000" w:themeColor="text1"/>
        </w:rPr>
        <w:t>”.</w:t>
      </w:r>
      <w:ins w:id="324" w:author="MCLF Hoeks-Mentjens" w:date="2018-02-09T15:35:00Z">
        <w:r w:rsidR="00D91DAD" w:rsidRPr="00F3033D">
          <w:rPr>
            <w:color w:val="000000" w:themeColor="text1"/>
          </w:rPr>
          <w:t xml:space="preserve"> </w:t>
        </w:r>
      </w:ins>
      <w:r w:rsidR="008612BA" w:rsidRPr="00F3033D">
        <w:rPr>
          <w:color w:val="000000" w:themeColor="text1"/>
        </w:rPr>
        <w:t xml:space="preserve">  </w:t>
      </w:r>
      <w:ins w:id="325" w:author="MCLF Hoeks-Mentjens" w:date="2018-02-21T09:45:00Z">
        <w:r w:rsidR="00DD46F5" w:rsidRPr="00F3033D">
          <w:rPr>
            <w:color w:val="000000" w:themeColor="text1"/>
          </w:rPr>
          <w:t xml:space="preserve">En </w:t>
        </w:r>
      </w:ins>
      <w:r w:rsidR="00EE2BD0" w:rsidRPr="00F3033D">
        <w:rPr>
          <w:i/>
          <w:color w:val="000000" w:themeColor="text1"/>
        </w:rPr>
        <w:t>dit</w:t>
      </w:r>
      <w:r w:rsidR="00EE2BD0" w:rsidRPr="00F3033D">
        <w:rPr>
          <w:color w:val="000000" w:themeColor="text1"/>
        </w:rPr>
        <w:t xml:space="preserve"> </w:t>
      </w:r>
      <w:ins w:id="326" w:author="MCLF Hoeks-Mentjens" w:date="2018-02-21T09:45:00Z">
        <w:r w:rsidR="00DD46F5" w:rsidRPr="00F3033D">
          <w:rPr>
            <w:color w:val="000000" w:themeColor="text1"/>
          </w:rPr>
          <w:t xml:space="preserve">had </w:t>
        </w:r>
      </w:ins>
      <w:r w:rsidR="00946ECA">
        <w:rPr>
          <w:color w:val="000000" w:themeColor="text1"/>
        </w:rPr>
        <w:t xml:space="preserve">Mark </w:t>
      </w:r>
      <w:ins w:id="327" w:author="MCLF Hoeks-Mentjens" w:date="2018-02-21T09:48:00Z">
        <w:r w:rsidR="007D07AE" w:rsidRPr="00F3033D">
          <w:rPr>
            <w:color w:val="000000" w:themeColor="text1"/>
          </w:rPr>
          <w:t xml:space="preserve">in zijn wanhoop </w:t>
        </w:r>
      </w:ins>
      <w:ins w:id="328" w:author="MCLF Hoeks-Mentjens" w:date="2018-02-21T09:45:00Z">
        <w:r w:rsidR="007D07AE" w:rsidRPr="00F3033D">
          <w:rPr>
            <w:color w:val="000000" w:themeColor="text1"/>
          </w:rPr>
          <w:t>op zijn proefwerkbla</w:t>
        </w:r>
      </w:ins>
      <w:ins w:id="329" w:author="MCLF Hoeks-Mentjens" w:date="2018-02-21T09:47:00Z">
        <w:r w:rsidR="007D07AE" w:rsidRPr="00F3033D">
          <w:rPr>
            <w:color w:val="000000" w:themeColor="text1"/>
          </w:rPr>
          <w:t>a</w:t>
        </w:r>
      </w:ins>
      <w:ins w:id="330" w:author="MCLF Hoeks-Mentjens" w:date="2018-02-21T09:45:00Z">
        <w:r w:rsidR="007D07AE" w:rsidRPr="00F3033D">
          <w:rPr>
            <w:color w:val="000000" w:themeColor="text1"/>
          </w:rPr>
          <w:t>dje geschreven:</w:t>
        </w:r>
      </w:ins>
      <w:r w:rsidR="00F3033D" w:rsidRPr="00F3033D">
        <w:rPr>
          <w:color w:val="000000" w:themeColor="text1"/>
        </w:rPr>
        <w:t xml:space="preserve"> “</w:t>
      </w:r>
      <w:ins w:id="331" w:author="MCLF Hoeks-Mentjens" w:date="2018-02-21T09:47:00Z">
        <w:r w:rsidR="007D07AE" w:rsidRPr="00946ECA">
          <w:rPr>
            <w:i/>
            <w:color w:val="000000" w:themeColor="text1"/>
            <w:lang w:val="en-US"/>
          </w:rPr>
          <w:t>Wy is Inghlis so divikold</w:t>
        </w:r>
        <w:r w:rsidR="007D07AE" w:rsidRPr="00F3033D">
          <w:rPr>
            <w:color w:val="000000" w:themeColor="text1"/>
            <w:lang w:val="en-US"/>
          </w:rPr>
          <w:t>?</w:t>
        </w:r>
      </w:ins>
      <w:r w:rsidR="00F3033D" w:rsidRPr="00F3033D">
        <w:rPr>
          <w:color w:val="000000" w:themeColor="text1"/>
          <w:lang w:val="en-US"/>
        </w:rPr>
        <w:t>”</w:t>
      </w:r>
    </w:p>
    <w:p w14:paraId="5A2EE95E" w14:textId="77777777" w:rsidR="007D07AE" w:rsidRPr="00F3033D" w:rsidRDefault="007D07AE" w:rsidP="00790023">
      <w:pPr>
        <w:rPr>
          <w:ins w:id="332" w:author="MCLF Hoeks-Mentjens" w:date="2018-02-21T09:46:00Z"/>
          <w:color w:val="000000" w:themeColor="text1"/>
        </w:rPr>
      </w:pPr>
    </w:p>
    <w:p w14:paraId="08298045" w14:textId="793F387C" w:rsidR="00D831FE" w:rsidRPr="00F3033D" w:rsidRDefault="00790023" w:rsidP="00790023">
      <w:pPr>
        <w:rPr>
          <w:color w:val="000000" w:themeColor="text1"/>
        </w:rPr>
      </w:pPr>
      <w:del w:id="333" w:author="MCLF Hoeks-Mentjens" w:date="2018-02-21T09:32:00Z">
        <w:r w:rsidRPr="00F3033D" w:rsidDel="00642C06">
          <w:rPr>
            <w:color w:val="000000" w:themeColor="text1"/>
          </w:rPr>
          <w:delText xml:space="preserve">Misschien </w:delText>
        </w:r>
      </w:del>
      <w:r w:rsidR="000A594C" w:rsidRPr="00F3033D">
        <w:rPr>
          <w:color w:val="000000" w:themeColor="text1"/>
        </w:rPr>
        <w:t xml:space="preserve">Laten </w:t>
      </w:r>
      <w:r w:rsidR="00D831FE" w:rsidRPr="00F3033D">
        <w:rPr>
          <w:color w:val="000000" w:themeColor="text1"/>
        </w:rPr>
        <w:t xml:space="preserve">we nog even terugkeren naar Tom. </w:t>
      </w:r>
    </w:p>
    <w:p w14:paraId="630A1214" w14:textId="6DB5CFFE" w:rsidR="00790023" w:rsidRPr="00F3033D" w:rsidRDefault="00D831FE" w:rsidP="00790023">
      <w:pPr>
        <w:rPr>
          <w:color w:val="000000" w:themeColor="text1"/>
        </w:rPr>
      </w:pPr>
      <w:r w:rsidRPr="00F3033D">
        <w:rPr>
          <w:color w:val="000000" w:themeColor="text1"/>
        </w:rPr>
        <w:t xml:space="preserve">Tom, </w:t>
      </w:r>
      <w:ins w:id="334" w:author="MCLF Hoeks-Mentjens" w:date="2018-02-21T09:32:00Z">
        <w:r w:rsidR="00642C06" w:rsidRPr="00F3033D">
          <w:rPr>
            <w:color w:val="000000" w:themeColor="text1"/>
          </w:rPr>
          <w:t>zo vertelde zijn moeder</w:t>
        </w:r>
      </w:ins>
      <w:ins w:id="335" w:author="MCLF Hoeks-Mentjens" w:date="2018-02-21T09:34:00Z">
        <w:r w:rsidR="00642C06" w:rsidRPr="00F3033D">
          <w:rPr>
            <w:color w:val="000000" w:themeColor="text1"/>
          </w:rPr>
          <w:t xml:space="preserve"> mij later</w:t>
        </w:r>
      </w:ins>
      <w:ins w:id="336" w:author="MCLF Hoeks-Mentjens" w:date="2018-02-21T09:32:00Z">
        <w:r w:rsidR="00642C06" w:rsidRPr="00F3033D">
          <w:rPr>
            <w:color w:val="000000" w:themeColor="text1"/>
          </w:rPr>
          <w:t xml:space="preserve">, ging </w:t>
        </w:r>
      </w:ins>
      <w:del w:id="337" w:author="MCLF Hoeks-Mentjens" w:date="2018-02-21T09:32:00Z">
        <w:r w:rsidR="00790023" w:rsidRPr="00F3033D" w:rsidDel="00642C06">
          <w:rPr>
            <w:color w:val="000000" w:themeColor="text1"/>
          </w:rPr>
          <w:delText xml:space="preserve"> </w:delText>
        </w:r>
      </w:del>
      <w:r w:rsidR="00790023" w:rsidRPr="00F3033D">
        <w:rPr>
          <w:color w:val="000000" w:themeColor="text1"/>
        </w:rPr>
        <w:t>het proberen met de spellinguitspraak</w:t>
      </w:r>
      <w:r w:rsidR="00946ECA">
        <w:rPr>
          <w:color w:val="000000" w:themeColor="text1"/>
        </w:rPr>
        <w:t>:</w:t>
      </w:r>
      <w:r w:rsidR="00790023" w:rsidRPr="00F3033D">
        <w:rPr>
          <w:color w:val="000000" w:themeColor="text1"/>
        </w:rPr>
        <w:t xml:space="preserve"> </w:t>
      </w:r>
      <w:del w:id="338" w:author="MCLF Hoeks-Mentjens" w:date="2018-02-12T11:14:00Z">
        <w:r w:rsidR="00B34D79" w:rsidRPr="00F3033D" w:rsidDel="009D5AB8">
          <w:rPr>
            <w:color w:val="000000" w:themeColor="text1"/>
          </w:rPr>
          <w:delText>oe</w:delText>
        </w:r>
      </w:del>
      <w:ins w:id="339" w:author="MCLF Hoeks-Mentjens" w:date="2018-02-04T09:11:00Z">
        <w:r w:rsidR="005E18E0" w:rsidRPr="00F3033D">
          <w:rPr>
            <w:color w:val="000000" w:themeColor="text1"/>
          </w:rPr>
          <w:t xml:space="preserve"> </w:t>
        </w:r>
      </w:ins>
      <w:ins w:id="340" w:author="MCLF Hoeks-Mentjens" w:date="2018-02-12T11:15:00Z">
        <w:r w:rsidR="009D5AB8" w:rsidRPr="00F3033D">
          <w:rPr>
            <w:color w:val="000000" w:themeColor="text1"/>
          </w:rPr>
          <w:t>een woord als</w:t>
        </w:r>
      </w:ins>
      <w:ins w:id="341" w:author="MCLF Hoeks-Mentjens" w:date="2018-02-04T09:11:00Z">
        <w:r w:rsidR="005E18E0" w:rsidRPr="00F3033D">
          <w:rPr>
            <w:color w:val="000000" w:themeColor="text1"/>
          </w:rPr>
          <w:t xml:space="preserve"> </w:t>
        </w:r>
      </w:ins>
      <w:ins w:id="342" w:author="MCLF Hoeks-Mentjens" w:date="2018-02-04T09:10:00Z">
        <w:r w:rsidR="005E18E0" w:rsidRPr="00F3033D">
          <w:rPr>
            <w:i/>
            <w:color w:val="000000" w:themeColor="text1"/>
            <w:rPrChange w:id="343" w:author="MCLF Hoeks-Mentjens" w:date="2018-02-04T09:11:00Z">
              <w:rPr/>
            </w:rPrChange>
          </w:rPr>
          <w:t>w</w:t>
        </w:r>
      </w:ins>
      <w:ins w:id="344" w:author="MCLF Hoeks-Mentjens" w:date="2018-02-04T09:11:00Z">
        <w:r w:rsidR="005E18E0" w:rsidRPr="00F3033D">
          <w:rPr>
            <w:i/>
            <w:color w:val="000000" w:themeColor="text1"/>
            <w:rPrChange w:id="345" w:author="MCLF Hoeks-Mentjens" w:date="2018-02-04T09:11:00Z">
              <w:rPr/>
            </w:rPrChange>
          </w:rPr>
          <w:t>i</w:t>
        </w:r>
      </w:ins>
      <w:ins w:id="346" w:author="MCLF Hoeks-Mentjens" w:date="2018-02-04T09:10:00Z">
        <w:r w:rsidR="005E18E0" w:rsidRPr="00F3033D">
          <w:rPr>
            <w:i/>
            <w:color w:val="000000" w:themeColor="text1"/>
            <w:rPrChange w:id="347" w:author="MCLF Hoeks-Mentjens" w:date="2018-02-04T09:11:00Z">
              <w:rPr/>
            </w:rPrChange>
          </w:rPr>
          <w:t>thout</w:t>
        </w:r>
      </w:ins>
      <w:ins w:id="348" w:author="MCLF Hoeks-Mentjens" w:date="2018-02-04T09:11:00Z">
        <w:r w:rsidR="005E18E0" w:rsidRPr="00F3033D">
          <w:rPr>
            <w:color w:val="000000" w:themeColor="text1"/>
          </w:rPr>
          <w:t xml:space="preserve"> </w:t>
        </w:r>
      </w:ins>
      <w:r w:rsidR="000A594C" w:rsidRPr="00F3033D">
        <w:rPr>
          <w:color w:val="000000" w:themeColor="text1"/>
        </w:rPr>
        <w:t xml:space="preserve">onthoud je </w:t>
      </w:r>
      <w:ins w:id="349" w:author="MCLF Hoeks-Mentjens" w:date="2018-02-12T11:14:00Z">
        <w:r w:rsidR="009D5AB8" w:rsidRPr="00F3033D">
          <w:rPr>
            <w:color w:val="000000" w:themeColor="text1"/>
          </w:rPr>
          <w:t>dan</w:t>
        </w:r>
      </w:ins>
      <w:ins w:id="350" w:author="MCLF Hoeks-Mentjens" w:date="2018-02-04T09:11:00Z">
        <w:r w:rsidR="005E18E0" w:rsidRPr="00F3033D">
          <w:rPr>
            <w:color w:val="000000" w:themeColor="text1"/>
          </w:rPr>
          <w:t xml:space="preserve"> </w:t>
        </w:r>
      </w:ins>
      <w:r w:rsidR="000A594C" w:rsidRPr="00F3033D">
        <w:rPr>
          <w:color w:val="000000" w:themeColor="text1"/>
        </w:rPr>
        <w:t xml:space="preserve">als </w:t>
      </w:r>
      <w:ins w:id="351" w:author="MCLF Hoeks-Mentjens" w:date="2018-02-04T09:11:00Z">
        <w:r w:rsidR="005E18E0" w:rsidRPr="00F3033D">
          <w:rPr>
            <w:i/>
            <w:color w:val="000000" w:themeColor="text1"/>
            <w:rPrChange w:id="352" w:author="MCLF Hoeks-Mentjens" w:date="2018-02-04T09:11:00Z">
              <w:rPr/>
            </w:rPrChange>
          </w:rPr>
          <w:t>wit hout</w:t>
        </w:r>
      </w:ins>
      <w:r w:rsidRPr="00F3033D">
        <w:rPr>
          <w:i/>
          <w:color w:val="000000" w:themeColor="text1"/>
        </w:rPr>
        <w:t>.</w:t>
      </w:r>
      <w:ins w:id="353" w:author="MCLF Hoeks-Mentjens" w:date="2018-02-12T11:14:00Z">
        <w:r w:rsidR="009D5AB8" w:rsidRPr="00F3033D">
          <w:rPr>
            <w:i/>
            <w:color w:val="000000" w:themeColor="text1"/>
          </w:rPr>
          <w:t xml:space="preserve"> </w:t>
        </w:r>
      </w:ins>
      <w:r w:rsidRPr="00F3033D">
        <w:rPr>
          <w:color w:val="000000" w:themeColor="text1"/>
        </w:rPr>
        <w:t xml:space="preserve"> </w:t>
      </w:r>
      <w:del w:id="354" w:author="MCLF Hoeks-Mentjens" w:date="2018-02-09T15:36:00Z">
        <w:r w:rsidR="00710DBE" w:rsidRPr="00F3033D" w:rsidDel="007071F5">
          <w:rPr>
            <w:color w:val="000000" w:themeColor="text1"/>
          </w:rPr>
          <w:delText>Een woord als</w:delText>
        </w:r>
      </w:del>
      <w:ins w:id="355" w:author="MCLF Hoeks-Mentjens" w:date="2018-02-12T11:15:00Z">
        <w:r w:rsidR="00406395" w:rsidRPr="00F3033D">
          <w:rPr>
            <w:color w:val="000000" w:themeColor="text1"/>
          </w:rPr>
          <w:t>Z</w:t>
        </w:r>
        <w:r w:rsidR="009D5AB8" w:rsidRPr="00F3033D">
          <w:rPr>
            <w:color w:val="000000" w:themeColor="text1"/>
          </w:rPr>
          <w:t>o probeer</w:t>
        </w:r>
      </w:ins>
      <w:ins w:id="356" w:author="MCLF Hoeks-Mentjens" w:date="2018-02-21T09:33:00Z">
        <w:r w:rsidR="00642C06" w:rsidRPr="00F3033D">
          <w:rPr>
            <w:color w:val="000000" w:themeColor="text1"/>
          </w:rPr>
          <w:t>de</w:t>
        </w:r>
      </w:ins>
      <w:ins w:id="357" w:author="MCLF Hoeks-Mentjens" w:date="2018-02-09T15:36:00Z">
        <w:r w:rsidR="007071F5" w:rsidRPr="00F3033D">
          <w:rPr>
            <w:color w:val="000000" w:themeColor="text1"/>
          </w:rPr>
          <w:t xml:space="preserve"> </w:t>
        </w:r>
      </w:ins>
      <w:del w:id="358" w:author="MCLF Hoeks-Mentjens" w:date="2018-02-21T09:35:00Z">
        <w:r w:rsidR="00710DBE" w:rsidRPr="00F3033D" w:rsidDel="00642C06">
          <w:rPr>
            <w:color w:val="000000" w:themeColor="text1"/>
          </w:rPr>
          <w:delText xml:space="preserve"> </w:delText>
        </w:r>
      </w:del>
      <w:ins w:id="359" w:author="MCLF Hoeks-Mentjens" w:date="2018-02-12T11:17:00Z">
        <w:r w:rsidR="006E02EF" w:rsidRPr="00F3033D">
          <w:rPr>
            <w:color w:val="000000" w:themeColor="text1"/>
          </w:rPr>
          <w:t xml:space="preserve">hij </w:t>
        </w:r>
      </w:ins>
      <w:r w:rsidR="00790023" w:rsidRPr="00F3033D">
        <w:rPr>
          <w:i/>
          <w:color w:val="000000" w:themeColor="text1"/>
        </w:rPr>
        <w:t>through</w:t>
      </w:r>
      <w:r w:rsidR="00790023" w:rsidRPr="00F3033D">
        <w:rPr>
          <w:color w:val="000000" w:themeColor="text1"/>
        </w:rPr>
        <w:t xml:space="preserve"> </w:t>
      </w:r>
      <w:del w:id="360" w:author="MCLF Hoeks-Mentjens" w:date="2018-02-09T15:36:00Z">
        <w:r w:rsidR="00790023" w:rsidRPr="00F3033D" w:rsidDel="007071F5">
          <w:rPr>
            <w:color w:val="000000" w:themeColor="text1"/>
          </w:rPr>
          <w:delText>wordt dan zoiets als</w:delText>
        </w:r>
      </w:del>
      <w:ins w:id="361" w:author="MCLF Hoeks-Mentjens" w:date="2018-02-09T15:36:00Z">
        <w:r w:rsidR="007071F5" w:rsidRPr="00F3033D">
          <w:rPr>
            <w:color w:val="000000" w:themeColor="text1"/>
          </w:rPr>
          <w:t xml:space="preserve"> te onthouden als</w:t>
        </w:r>
      </w:ins>
      <w:r w:rsidR="00790023" w:rsidRPr="00F3033D">
        <w:rPr>
          <w:color w:val="000000" w:themeColor="text1"/>
        </w:rPr>
        <w:t xml:space="preserve"> </w:t>
      </w:r>
      <w:r w:rsidR="00710DBE" w:rsidRPr="00F3033D">
        <w:rPr>
          <w:color w:val="000000" w:themeColor="text1"/>
        </w:rPr>
        <w:t>t-</w:t>
      </w:r>
      <w:r w:rsidR="00B34D79" w:rsidRPr="00F3033D">
        <w:rPr>
          <w:color w:val="000000" w:themeColor="text1"/>
        </w:rPr>
        <w:t>h</w:t>
      </w:r>
      <w:r w:rsidR="00710DBE" w:rsidRPr="00F3033D">
        <w:rPr>
          <w:color w:val="000000" w:themeColor="text1"/>
        </w:rPr>
        <w:t>-</w:t>
      </w:r>
      <w:r w:rsidR="00790023" w:rsidRPr="00F3033D">
        <w:rPr>
          <w:color w:val="000000" w:themeColor="text1"/>
        </w:rPr>
        <w:t>roug</w:t>
      </w:r>
      <w:r w:rsidR="00710DBE" w:rsidRPr="00F3033D">
        <w:rPr>
          <w:color w:val="000000" w:themeColor="text1"/>
        </w:rPr>
        <w:t>-h</w:t>
      </w:r>
      <w:r w:rsidR="00790023" w:rsidRPr="00F3033D">
        <w:rPr>
          <w:color w:val="000000" w:themeColor="text1"/>
        </w:rPr>
        <w:t xml:space="preserve">. </w:t>
      </w:r>
      <w:del w:id="362" w:author="MCLF Hoeks-Mentjens" w:date="2018-02-12T11:17:00Z">
        <w:r w:rsidR="00790023" w:rsidRPr="00F3033D" w:rsidDel="006E02EF">
          <w:rPr>
            <w:color w:val="000000" w:themeColor="text1"/>
          </w:rPr>
          <w:delText>Een woord als</w:delText>
        </w:r>
      </w:del>
      <w:ins w:id="363" w:author="MCLF Hoeks-Mentjens" w:date="2018-02-12T11:17:00Z">
        <w:r w:rsidR="006E02EF" w:rsidRPr="00F3033D">
          <w:rPr>
            <w:color w:val="000000" w:themeColor="text1"/>
          </w:rPr>
          <w:t>En</w:t>
        </w:r>
      </w:ins>
      <w:r w:rsidR="00790023" w:rsidRPr="00F3033D">
        <w:rPr>
          <w:color w:val="000000" w:themeColor="text1"/>
        </w:rPr>
        <w:t xml:space="preserve"> </w:t>
      </w:r>
      <w:r w:rsidR="00790023" w:rsidRPr="00F3033D">
        <w:rPr>
          <w:i/>
          <w:color w:val="000000" w:themeColor="text1"/>
        </w:rPr>
        <w:t xml:space="preserve">much </w:t>
      </w:r>
      <w:del w:id="364" w:author="MCLF Hoeks-Mentjens" w:date="2018-02-21T09:31:00Z">
        <w:r w:rsidR="00790023" w:rsidRPr="00F3033D" w:rsidDel="00406395">
          <w:rPr>
            <w:color w:val="000000" w:themeColor="text1"/>
          </w:rPr>
          <w:delText xml:space="preserve">probeert hij </w:delText>
        </w:r>
      </w:del>
      <w:del w:id="365" w:author="MCLF Hoeks-Mentjens" w:date="2018-02-12T11:17:00Z">
        <w:r w:rsidR="00790023" w:rsidRPr="00F3033D" w:rsidDel="006E02EF">
          <w:rPr>
            <w:color w:val="000000" w:themeColor="text1"/>
          </w:rPr>
          <w:delText xml:space="preserve">misschien </w:delText>
        </w:r>
      </w:del>
      <w:del w:id="366" w:author="MCLF Hoeks-Mentjens" w:date="2018-02-21T09:31:00Z">
        <w:r w:rsidR="00790023" w:rsidRPr="00F3033D" w:rsidDel="00406395">
          <w:rPr>
            <w:color w:val="000000" w:themeColor="text1"/>
          </w:rPr>
          <w:delText>te onthouden</w:delText>
        </w:r>
      </w:del>
      <w:ins w:id="367" w:author="MCLF Hoeks-Mentjens" w:date="2018-02-21T09:33:00Z">
        <w:r w:rsidR="00642C06" w:rsidRPr="00F3033D">
          <w:rPr>
            <w:color w:val="000000" w:themeColor="text1"/>
          </w:rPr>
          <w:t>als</w:t>
        </w:r>
      </w:ins>
      <w:r w:rsidR="00790023" w:rsidRPr="00F3033D">
        <w:rPr>
          <w:color w:val="000000" w:themeColor="text1"/>
        </w:rPr>
        <w:t xml:space="preserve"> </w:t>
      </w:r>
      <w:del w:id="368" w:author="MCLF Hoeks-Mentjens" w:date="2018-02-21T09:31:00Z">
        <w:r w:rsidR="00790023" w:rsidRPr="00946ECA" w:rsidDel="00406395">
          <w:rPr>
            <w:i/>
            <w:color w:val="000000" w:themeColor="text1"/>
          </w:rPr>
          <w:delText xml:space="preserve">als </w:delText>
        </w:r>
      </w:del>
      <w:r w:rsidR="00946ECA" w:rsidRPr="00946ECA">
        <w:rPr>
          <w:i/>
          <w:color w:val="000000" w:themeColor="text1"/>
        </w:rPr>
        <w:t>mug</w:t>
      </w:r>
      <w:r w:rsidR="00710DBE" w:rsidRPr="00F3033D">
        <w:rPr>
          <w:color w:val="000000" w:themeColor="text1"/>
        </w:rPr>
        <w:t>.</w:t>
      </w:r>
    </w:p>
    <w:p w14:paraId="14648367" w14:textId="1D82046F" w:rsidR="00790023" w:rsidRPr="00F3033D" w:rsidRDefault="00642C06" w:rsidP="00790023">
      <w:pPr>
        <w:rPr>
          <w:color w:val="000000" w:themeColor="text1"/>
        </w:rPr>
      </w:pPr>
      <w:ins w:id="369" w:author="MCLF Hoeks-Mentjens" w:date="2018-02-21T09:33:00Z">
        <w:r w:rsidRPr="00F3033D">
          <w:rPr>
            <w:color w:val="000000" w:themeColor="text1"/>
          </w:rPr>
          <w:t>Maar toen</w:t>
        </w:r>
      </w:ins>
      <w:del w:id="370" w:author="MCLF Hoeks-Mentjens" w:date="2018-02-09T15:37:00Z">
        <w:r w:rsidR="00790023" w:rsidRPr="00F3033D" w:rsidDel="007071F5">
          <w:rPr>
            <w:color w:val="000000" w:themeColor="text1"/>
          </w:rPr>
          <w:delText xml:space="preserve">Als </w:delText>
        </w:r>
      </w:del>
      <w:ins w:id="371" w:author="MCLF Hoeks-Mentjens" w:date="2018-02-09T15:37:00Z">
        <w:r w:rsidR="007071F5" w:rsidRPr="00F3033D">
          <w:rPr>
            <w:color w:val="000000" w:themeColor="text1"/>
          </w:rPr>
          <w:t xml:space="preserve"> </w:t>
        </w:r>
      </w:ins>
      <w:r w:rsidR="00790023" w:rsidRPr="00F3033D">
        <w:rPr>
          <w:color w:val="000000" w:themeColor="text1"/>
        </w:rPr>
        <w:t xml:space="preserve">de docent in de klas de dag erna </w:t>
      </w:r>
      <w:r w:rsidR="00710DBE" w:rsidRPr="00F3033D">
        <w:rPr>
          <w:color w:val="000000" w:themeColor="text1"/>
        </w:rPr>
        <w:t>tijdens de overhoring</w:t>
      </w:r>
      <w:r w:rsidR="00790023" w:rsidRPr="00F3033D">
        <w:rPr>
          <w:color w:val="000000" w:themeColor="text1"/>
        </w:rPr>
        <w:t xml:space="preserve"> </w:t>
      </w:r>
      <w:del w:id="372" w:author="MCLF Hoeks-Mentjens" w:date="2018-02-21T09:33:00Z">
        <w:r w:rsidR="00790023" w:rsidRPr="00F3033D" w:rsidDel="00642C06">
          <w:rPr>
            <w:color w:val="000000" w:themeColor="text1"/>
          </w:rPr>
          <w:delText xml:space="preserve">vraagt </w:delText>
        </w:r>
      </w:del>
      <w:ins w:id="373" w:author="MCLF Hoeks-Mentjens" w:date="2018-02-21T09:33:00Z">
        <w:r w:rsidRPr="00F3033D">
          <w:rPr>
            <w:color w:val="000000" w:themeColor="text1"/>
          </w:rPr>
          <w:t xml:space="preserve">zei: schrijf op en vertaal </w:t>
        </w:r>
      </w:ins>
      <w:del w:id="374" w:author="MCLF Hoeks-Mentjens" w:date="2018-02-21T09:33:00Z">
        <w:r w:rsidR="00790023" w:rsidRPr="00F3033D" w:rsidDel="00642C06">
          <w:rPr>
            <w:color w:val="000000" w:themeColor="text1"/>
          </w:rPr>
          <w:delText xml:space="preserve">de woorden </w:delText>
        </w:r>
      </w:del>
      <w:r w:rsidR="00790023" w:rsidRPr="00F3033D">
        <w:rPr>
          <w:i/>
          <w:color w:val="000000" w:themeColor="text1"/>
        </w:rPr>
        <w:t>through</w:t>
      </w:r>
      <w:ins w:id="375" w:author="MCLF Hoeks-Mentjens" w:date="2018-02-21T09:33:00Z">
        <w:r w:rsidRPr="00F3033D">
          <w:rPr>
            <w:i/>
            <w:color w:val="000000" w:themeColor="text1"/>
          </w:rPr>
          <w:t>,</w:t>
        </w:r>
      </w:ins>
      <w:r w:rsidR="00790023" w:rsidRPr="00F3033D">
        <w:rPr>
          <w:color w:val="000000" w:themeColor="text1"/>
        </w:rPr>
        <w:t xml:space="preserve"> </w:t>
      </w:r>
      <w:del w:id="376" w:author="MCLF Hoeks-Mentjens" w:date="2018-02-21T09:33:00Z">
        <w:r w:rsidR="00790023" w:rsidRPr="00F3033D" w:rsidDel="00642C06">
          <w:rPr>
            <w:color w:val="000000" w:themeColor="text1"/>
          </w:rPr>
          <w:delText xml:space="preserve">en </w:delText>
        </w:r>
      </w:del>
      <w:r w:rsidR="00790023" w:rsidRPr="00F3033D">
        <w:rPr>
          <w:color w:val="000000" w:themeColor="text1"/>
        </w:rPr>
        <w:t xml:space="preserve">much </w:t>
      </w:r>
      <w:ins w:id="377" w:author="MCLF Hoeks-Mentjens" w:date="2018-02-21T09:33:00Z">
        <w:r w:rsidRPr="00F3033D">
          <w:rPr>
            <w:color w:val="000000" w:themeColor="text1"/>
          </w:rPr>
          <w:t xml:space="preserve"> enz. </w:t>
        </w:r>
      </w:ins>
      <w:del w:id="378" w:author="MCLF Hoeks-Mentjens" w:date="2018-02-21T09:34:00Z">
        <w:r w:rsidR="00790023" w:rsidRPr="00F3033D" w:rsidDel="00642C06">
          <w:rPr>
            <w:color w:val="000000" w:themeColor="text1"/>
          </w:rPr>
          <w:delText xml:space="preserve">denkt </w:delText>
        </w:r>
      </w:del>
      <w:ins w:id="379" w:author="MCLF Hoeks-Mentjens" w:date="2018-02-21T09:34:00Z">
        <w:r w:rsidRPr="00F3033D">
          <w:rPr>
            <w:color w:val="000000" w:themeColor="text1"/>
          </w:rPr>
          <w:t xml:space="preserve">raakte </w:t>
        </w:r>
      </w:ins>
      <w:r w:rsidR="00790023" w:rsidRPr="00F3033D">
        <w:rPr>
          <w:color w:val="000000" w:themeColor="text1"/>
        </w:rPr>
        <w:t>hij</w:t>
      </w:r>
      <w:ins w:id="380" w:author="MCLF Hoeks-Mentjens" w:date="2018-02-09T15:37:00Z">
        <w:r w:rsidR="007071F5" w:rsidRPr="00F3033D">
          <w:rPr>
            <w:color w:val="000000" w:themeColor="text1"/>
          </w:rPr>
          <w:t xml:space="preserve"> </w:t>
        </w:r>
      </w:ins>
      <w:ins w:id="381" w:author="MCLF Hoeks-Mentjens" w:date="2018-02-12T11:18:00Z">
        <w:r w:rsidR="006E02EF" w:rsidRPr="00F3033D">
          <w:rPr>
            <w:color w:val="000000" w:themeColor="text1"/>
          </w:rPr>
          <w:t>helemaal</w:t>
        </w:r>
      </w:ins>
      <w:ins w:id="382" w:author="MCLF Hoeks-Mentjens" w:date="2018-02-09T15:49:00Z">
        <w:r w:rsidR="00597498" w:rsidRPr="00F3033D">
          <w:rPr>
            <w:color w:val="000000" w:themeColor="text1"/>
          </w:rPr>
          <w:t xml:space="preserve"> in paniek </w:t>
        </w:r>
      </w:ins>
      <w:ins w:id="383" w:author="MCLF Hoeks-Mentjens" w:date="2018-02-21T09:34:00Z">
        <w:r w:rsidRPr="00F3033D">
          <w:rPr>
            <w:color w:val="000000" w:themeColor="text1"/>
          </w:rPr>
          <w:t xml:space="preserve"> en dacht</w:t>
        </w:r>
      </w:ins>
      <w:r w:rsidR="00790023" w:rsidRPr="00F3033D">
        <w:rPr>
          <w:color w:val="000000" w:themeColor="text1"/>
        </w:rPr>
        <w:t xml:space="preserve">: </w:t>
      </w:r>
      <w:r w:rsidR="00710DBE" w:rsidRPr="00F3033D">
        <w:rPr>
          <w:color w:val="000000" w:themeColor="text1"/>
        </w:rPr>
        <w:t>“</w:t>
      </w:r>
      <w:r w:rsidR="00790023" w:rsidRPr="00F3033D">
        <w:rPr>
          <w:color w:val="000000" w:themeColor="text1"/>
        </w:rPr>
        <w:t xml:space="preserve">maar die woorden </w:t>
      </w:r>
      <w:del w:id="384" w:author="MCLF Hoeks-Mentjens" w:date="2018-02-21T09:34:00Z">
        <w:r w:rsidR="00790023" w:rsidRPr="00F3033D" w:rsidDel="00642C06">
          <w:rPr>
            <w:color w:val="000000" w:themeColor="text1"/>
          </w:rPr>
          <w:delText>hoefde ik helemaal niet te leren</w:delText>
        </w:r>
      </w:del>
      <w:ins w:id="385" w:author="MCLF Hoeks-Mentjens" w:date="2018-02-21T09:34:00Z">
        <w:r w:rsidRPr="00F3033D">
          <w:rPr>
            <w:color w:val="000000" w:themeColor="text1"/>
          </w:rPr>
          <w:t>stonden er helemaal niet bij</w:t>
        </w:r>
      </w:ins>
      <w:r w:rsidR="00790023" w:rsidRPr="00F3033D">
        <w:rPr>
          <w:color w:val="000000" w:themeColor="text1"/>
        </w:rPr>
        <w:t>!</w:t>
      </w:r>
      <w:r w:rsidR="00710DBE" w:rsidRPr="00F3033D">
        <w:rPr>
          <w:color w:val="000000" w:themeColor="text1"/>
        </w:rPr>
        <w:t>”</w:t>
      </w:r>
    </w:p>
    <w:p w14:paraId="6F11BCBD" w14:textId="77777777" w:rsidR="00790023" w:rsidRPr="00F3033D" w:rsidRDefault="00790023" w:rsidP="00790023">
      <w:pPr>
        <w:rPr>
          <w:color w:val="000000" w:themeColor="text1"/>
        </w:rPr>
      </w:pPr>
    </w:p>
    <w:p w14:paraId="50D4A3B9" w14:textId="190C3EB2" w:rsidR="00121AFA" w:rsidRPr="00F3033D" w:rsidRDefault="008612BA" w:rsidP="00790023">
      <w:pPr>
        <w:rPr>
          <w:color w:val="000000" w:themeColor="text1"/>
          <w:sz w:val="28"/>
          <w:szCs w:val="28"/>
        </w:rPr>
      </w:pPr>
      <w:r w:rsidRPr="00F3033D">
        <w:rPr>
          <w:color w:val="000000" w:themeColor="text1"/>
          <w:sz w:val="28"/>
          <w:szCs w:val="28"/>
        </w:rPr>
        <w:t>UITVAL BIJ ENGELS</w:t>
      </w:r>
    </w:p>
    <w:p w14:paraId="168292F4" w14:textId="2B65CBB8" w:rsidR="00790023" w:rsidRPr="00F3033D" w:rsidRDefault="000A594C" w:rsidP="00790023">
      <w:pPr>
        <w:rPr>
          <w:color w:val="000000" w:themeColor="text1"/>
        </w:rPr>
      </w:pPr>
      <w:r w:rsidRPr="00F3033D">
        <w:rPr>
          <w:color w:val="000000" w:themeColor="text1"/>
        </w:rPr>
        <w:t>1.</w:t>
      </w:r>
      <w:r w:rsidR="00790023" w:rsidRPr="00F3033D">
        <w:rPr>
          <w:color w:val="000000" w:themeColor="text1"/>
        </w:rPr>
        <w:t xml:space="preserve">Regelmatig </w:t>
      </w:r>
      <w:r w:rsidR="00710DBE" w:rsidRPr="00F3033D">
        <w:rPr>
          <w:color w:val="000000" w:themeColor="text1"/>
        </w:rPr>
        <w:t>vragen bezorgde</w:t>
      </w:r>
      <w:r w:rsidR="00790023" w:rsidRPr="00F3033D">
        <w:rPr>
          <w:color w:val="000000" w:themeColor="text1"/>
        </w:rPr>
        <w:t xml:space="preserve"> ouders </w:t>
      </w:r>
      <w:r w:rsidR="00710DBE" w:rsidRPr="00F3033D">
        <w:rPr>
          <w:color w:val="000000" w:themeColor="text1"/>
        </w:rPr>
        <w:t xml:space="preserve">aan mij hoe ze hun dyslectische </w:t>
      </w:r>
      <w:del w:id="386" w:author="MCLF Hoeks-Mentjens" w:date="2018-02-09T15:38:00Z">
        <w:r w:rsidR="00710DBE" w:rsidRPr="00F3033D" w:rsidDel="007071F5">
          <w:rPr>
            <w:color w:val="000000" w:themeColor="text1"/>
          </w:rPr>
          <w:delText xml:space="preserve">kinderen </w:delText>
        </w:r>
      </w:del>
      <w:ins w:id="387" w:author="MCLF Hoeks-Mentjens" w:date="2018-02-09T15:38:00Z">
        <w:r w:rsidR="007071F5" w:rsidRPr="00F3033D">
          <w:rPr>
            <w:color w:val="000000" w:themeColor="text1"/>
          </w:rPr>
          <w:t xml:space="preserve">zoon of dochter </w:t>
        </w:r>
      </w:ins>
      <w:r w:rsidR="00710DBE" w:rsidRPr="00F3033D">
        <w:rPr>
          <w:color w:val="000000" w:themeColor="text1"/>
        </w:rPr>
        <w:t xml:space="preserve">kunnen helpen met </w:t>
      </w:r>
      <w:r w:rsidR="00790023" w:rsidRPr="00F3033D">
        <w:rPr>
          <w:color w:val="000000" w:themeColor="text1"/>
        </w:rPr>
        <w:t xml:space="preserve">Engels, </w:t>
      </w:r>
      <w:ins w:id="388" w:author="MCLF Hoeks-Mentjens" w:date="2018-02-09T15:38:00Z">
        <w:r w:rsidR="007071F5" w:rsidRPr="00F3033D">
          <w:rPr>
            <w:color w:val="000000" w:themeColor="text1"/>
          </w:rPr>
          <w:t xml:space="preserve">soms al </w:t>
        </w:r>
      </w:ins>
      <w:r w:rsidR="00790023" w:rsidRPr="00F3033D">
        <w:rPr>
          <w:color w:val="000000" w:themeColor="text1"/>
        </w:rPr>
        <w:t>voordat het kind naar de brugklas gaat.</w:t>
      </w:r>
      <w:r w:rsidR="00710DBE" w:rsidRPr="00F3033D">
        <w:rPr>
          <w:color w:val="000000" w:themeColor="text1"/>
        </w:rPr>
        <w:t xml:space="preserve"> Zij hebben </w:t>
      </w:r>
      <w:del w:id="389" w:author="MCLF Hoeks-Mentjens" w:date="2018-02-09T15:38:00Z">
        <w:r w:rsidR="00710DBE" w:rsidRPr="00F3033D" w:rsidDel="007071F5">
          <w:rPr>
            <w:color w:val="000000" w:themeColor="text1"/>
            <w:rPrChange w:id="390" w:author="MCLF Hoeks-Mentjens" w:date="2018-02-09T15:39:00Z">
              <w:rPr/>
            </w:rPrChange>
          </w:rPr>
          <w:delText>in de basisschool al</w:delText>
        </w:r>
      </w:del>
      <w:ins w:id="391" w:author="MCLF Hoeks-Mentjens" w:date="2018-02-09T15:38:00Z">
        <w:r w:rsidR="007071F5" w:rsidRPr="00F3033D">
          <w:rPr>
            <w:color w:val="000000" w:themeColor="text1"/>
            <w:rPrChange w:id="392" w:author="MCLF Hoeks-Mentjens" w:date="2018-02-09T15:39:00Z">
              <w:rPr/>
            </w:rPrChange>
          </w:rPr>
          <w:t>al heel vroeg in het leerproces</w:t>
        </w:r>
      </w:ins>
      <w:r w:rsidR="00710DBE" w:rsidRPr="00F3033D">
        <w:rPr>
          <w:color w:val="000000" w:themeColor="text1"/>
        </w:rPr>
        <w:t xml:space="preserve"> </w:t>
      </w:r>
      <w:r w:rsidR="00710DBE" w:rsidRPr="00F3033D">
        <w:rPr>
          <w:color w:val="000000" w:themeColor="text1"/>
          <w:rPrChange w:id="393" w:author="MCLF Hoeks-Mentjens" w:date="2018-02-09T15:39:00Z">
            <w:rPr/>
          </w:rPrChange>
        </w:rPr>
        <w:t>negatieve</w:t>
      </w:r>
      <w:r w:rsidR="00710DBE" w:rsidRPr="00F3033D">
        <w:rPr>
          <w:color w:val="000000" w:themeColor="text1"/>
        </w:rPr>
        <w:t xml:space="preserve"> ervaringen opgedaan met het schoolvak Engels. En </w:t>
      </w:r>
      <w:r w:rsidRPr="00F3033D">
        <w:rPr>
          <w:color w:val="000000" w:themeColor="text1"/>
        </w:rPr>
        <w:t>beseffen maar al te goed</w:t>
      </w:r>
      <w:r w:rsidR="00710DBE" w:rsidRPr="00F3033D">
        <w:rPr>
          <w:color w:val="000000" w:themeColor="text1"/>
        </w:rPr>
        <w:t xml:space="preserve"> dat Engels </w:t>
      </w:r>
      <w:del w:id="394" w:author="MCLF Hoeks-Mentjens" w:date="2018-02-09T15:39:00Z">
        <w:r w:rsidR="00710DBE" w:rsidRPr="00F3033D" w:rsidDel="007071F5">
          <w:rPr>
            <w:color w:val="000000" w:themeColor="text1"/>
          </w:rPr>
          <w:delText xml:space="preserve">inmiddels </w:delText>
        </w:r>
      </w:del>
      <w:r w:rsidR="00710DBE" w:rsidRPr="00F3033D">
        <w:rPr>
          <w:color w:val="000000" w:themeColor="text1"/>
        </w:rPr>
        <w:t xml:space="preserve">een </w:t>
      </w:r>
      <w:r w:rsidR="00710DBE" w:rsidRPr="00F3033D">
        <w:rPr>
          <w:i/>
          <w:color w:val="000000" w:themeColor="text1"/>
        </w:rPr>
        <w:t>kernvak</w:t>
      </w:r>
      <w:r w:rsidR="00710DBE" w:rsidRPr="00F3033D">
        <w:rPr>
          <w:color w:val="000000" w:themeColor="text1"/>
        </w:rPr>
        <w:t xml:space="preserve"> is geworden in het vo</w:t>
      </w:r>
      <w:ins w:id="395" w:author="MCLF Hoeks-Mentjens" w:date="2018-02-09T15:39:00Z">
        <w:r w:rsidR="007071F5" w:rsidRPr="00F3033D">
          <w:rPr>
            <w:color w:val="000000" w:themeColor="text1"/>
          </w:rPr>
          <w:t>ortgezet onderwijs</w:t>
        </w:r>
      </w:ins>
      <w:r w:rsidR="00710DBE" w:rsidRPr="00F3033D">
        <w:rPr>
          <w:color w:val="000000" w:themeColor="text1"/>
        </w:rPr>
        <w:t>.</w:t>
      </w:r>
    </w:p>
    <w:p w14:paraId="6EB898AE" w14:textId="77777777" w:rsidR="00792538" w:rsidRPr="00F3033D" w:rsidRDefault="00792538" w:rsidP="00790023">
      <w:pPr>
        <w:rPr>
          <w:color w:val="000000" w:themeColor="text1"/>
        </w:rPr>
      </w:pPr>
    </w:p>
    <w:p w14:paraId="12982DAE" w14:textId="740488EF" w:rsidR="00790023" w:rsidRPr="00F3033D" w:rsidRDefault="000A594C" w:rsidP="00790023">
      <w:pPr>
        <w:rPr>
          <w:i/>
          <w:color w:val="000000" w:themeColor="text1"/>
        </w:rPr>
      </w:pPr>
      <w:r w:rsidRPr="00F3033D">
        <w:rPr>
          <w:color w:val="000000" w:themeColor="text1"/>
        </w:rPr>
        <w:t>2.</w:t>
      </w:r>
      <w:r w:rsidR="00790023" w:rsidRPr="00F3033D">
        <w:rPr>
          <w:color w:val="000000" w:themeColor="text1"/>
        </w:rPr>
        <w:t>Maar</w:t>
      </w:r>
      <w:ins w:id="396" w:author="MCLF Hoeks-Mentjens" w:date="2018-02-09T15:39:00Z">
        <w:r w:rsidR="007071F5" w:rsidRPr="00F3033D">
          <w:rPr>
            <w:color w:val="000000" w:themeColor="text1"/>
          </w:rPr>
          <w:t>, …</w:t>
        </w:r>
      </w:ins>
      <w:r w:rsidR="00790023" w:rsidRPr="00F3033D">
        <w:rPr>
          <w:color w:val="000000" w:themeColor="text1"/>
        </w:rPr>
        <w:t xml:space="preserve"> het gebeurt ook dat men er pas </w:t>
      </w:r>
      <w:r w:rsidR="00710DBE" w:rsidRPr="00F3033D">
        <w:rPr>
          <w:color w:val="000000" w:themeColor="text1"/>
        </w:rPr>
        <w:t>later</w:t>
      </w:r>
      <w:r w:rsidR="00790023" w:rsidRPr="00F3033D">
        <w:rPr>
          <w:color w:val="000000" w:themeColor="text1"/>
        </w:rPr>
        <w:t xml:space="preserve"> achter komt dat er iets aan de hand moet zijn</w:t>
      </w:r>
      <w:r w:rsidR="00710DBE" w:rsidRPr="00F3033D">
        <w:rPr>
          <w:color w:val="000000" w:themeColor="text1"/>
        </w:rPr>
        <w:t xml:space="preserve"> met bepaalde leerlingen</w:t>
      </w:r>
      <w:ins w:id="397" w:author="MCLF Hoeks-Mentjens" w:date="2018-02-09T15:39:00Z">
        <w:r w:rsidR="006E02EF" w:rsidRPr="00F3033D">
          <w:rPr>
            <w:color w:val="000000" w:themeColor="text1"/>
          </w:rPr>
          <w:t xml:space="preserve">. </w:t>
        </w:r>
      </w:ins>
      <w:del w:id="398" w:author="MCLF Hoeks-Mentjens" w:date="2018-02-09T15:39:00Z">
        <w:r w:rsidR="00710DBE" w:rsidRPr="00F3033D" w:rsidDel="007071F5">
          <w:rPr>
            <w:color w:val="000000" w:themeColor="text1"/>
          </w:rPr>
          <w:delText>.</w:delText>
        </w:r>
      </w:del>
      <w:del w:id="399" w:author="MCLF Hoeks-Mentjens" w:date="2018-02-12T11:19:00Z">
        <w:r w:rsidR="00121AFA" w:rsidRPr="00F3033D" w:rsidDel="006E02EF">
          <w:rPr>
            <w:color w:val="000000" w:themeColor="text1"/>
          </w:rPr>
          <w:delText xml:space="preserve"> </w:delText>
        </w:r>
      </w:del>
      <w:r w:rsidR="00121AFA" w:rsidRPr="00F3033D">
        <w:rPr>
          <w:color w:val="000000" w:themeColor="text1"/>
        </w:rPr>
        <w:t xml:space="preserve">Sommige leerlingen </w:t>
      </w:r>
      <w:del w:id="400" w:author="MCLF Hoeks-Mentjens" w:date="2018-02-12T11:19:00Z">
        <w:r w:rsidR="00121AFA" w:rsidRPr="00F3033D" w:rsidDel="006E02EF">
          <w:rPr>
            <w:color w:val="000000" w:themeColor="text1"/>
          </w:rPr>
          <w:delText xml:space="preserve">met dyslexie </w:delText>
        </w:r>
      </w:del>
      <w:r w:rsidR="00121AFA" w:rsidRPr="00F3033D">
        <w:rPr>
          <w:color w:val="000000" w:themeColor="text1"/>
        </w:rPr>
        <w:t xml:space="preserve">hebben </w:t>
      </w:r>
      <w:ins w:id="401" w:author="MCLF Hoeks-Mentjens" w:date="2018-02-09T15:40:00Z">
        <w:r w:rsidR="007071F5" w:rsidRPr="00F3033D">
          <w:rPr>
            <w:color w:val="000000" w:themeColor="text1"/>
          </w:rPr>
          <w:t xml:space="preserve">in het basisonderwijs </w:t>
        </w:r>
      </w:ins>
      <w:r w:rsidR="00121AFA" w:rsidRPr="00F3033D">
        <w:rPr>
          <w:color w:val="000000" w:themeColor="text1"/>
        </w:rPr>
        <w:t xml:space="preserve">hun problemen </w:t>
      </w:r>
      <w:ins w:id="402" w:author="MCLF Hoeks-Mentjens" w:date="2018-02-09T15:40:00Z">
        <w:r w:rsidR="007071F5" w:rsidRPr="00F3033D">
          <w:rPr>
            <w:color w:val="000000" w:themeColor="text1"/>
          </w:rPr>
          <w:t xml:space="preserve">namelijk </w:t>
        </w:r>
      </w:ins>
      <w:r w:rsidR="00121AFA" w:rsidRPr="00F3033D">
        <w:rPr>
          <w:color w:val="000000" w:themeColor="text1"/>
        </w:rPr>
        <w:t xml:space="preserve">weten te </w:t>
      </w:r>
      <w:r w:rsidR="00121AFA" w:rsidRPr="00F3033D">
        <w:rPr>
          <w:color w:val="000000" w:themeColor="text1"/>
          <w:rPrChange w:id="403" w:author="MCLF Hoeks-Mentjens" w:date="2018-02-12T11:20:00Z">
            <w:rPr/>
          </w:rPrChange>
        </w:rPr>
        <w:t>verbergen</w:t>
      </w:r>
      <w:r w:rsidR="00121AFA" w:rsidRPr="00F3033D">
        <w:rPr>
          <w:color w:val="000000" w:themeColor="text1"/>
        </w:rPr>
        <w:t xml:space="preserve"> achter een grote woordenschat, een goede algemene ontwikkeling, </w:t>
      </w:r>
      <w:ins w:id="404" w:author="MCLF Hoeks-Mentjens" w:date="2018-02-09T15:40:00Z">
        <w:r w:rsidR="007071F5" w:rsidRPr="00F3033D">
          <w:rPr>
            <w:color w:val="000000" w:themeColor="text1"/>
          </w:rPr>
          <w:t xml:space="preserve">of </w:t>
        </w:r>
      </w:ins>
      <w:r w:rsidR="00121AFA" w:rsidRPr="00F3033D">
        <w:rPr>
          <w:color w:val="000000" w:themeColor="text1"/>
        </w:rPr>
        <w:t>een hoog IQ.</w:t>
      </w:r>
      <w:r w:rsidR="00EE2BD0" w:rsidRPr="00F3033D">
        <w:rPr>
          <w:color w:val="000000" w:themeColor="text1"/>
        </w:rPr>
        <w:t xml:space="preserve">   </w:t>
      </w:r>
      <w:ins w:id="405" w:author="MCLF Hoeks-Mentjens" w:date="2018-02-09T15:40:00Z">
        <w:r w:rsidR="007071F5" w:rsidRPr="00F3033D">
          <w:rPr>
            <w:color w:val="000000" w:themeColor="text1"/>
          </w:rPr>
          <w:t>Alleen,</w:t>
        </w:r>
      </w:ins>
      <w:ins w:id="406" w:author="MCLF Hoeks-Mentjens" w:date="2018-02-09T15:41:00Z">
        <w:r w:rsidR="007071F5" w:rsidRPr="00F3033D">
          <w:rPr>
            <w:color w:val="000000" w:themeColor="text1"/>
          </w:rPr>
          <w:t xml:space="preserve">….. </w:t>
        </w:r>
      </w:ins>
      <w:r w:rsidR="00121AFA" w:rsidRPr="00F3033D">
        <w:rPr>
          <w:color w:val="000000" w:themeColor="text1"/>
        </w:rPr>
        <w:t>Zo gauw ze serieus Engels krijgen zakken ze door het ijs</w:t>
      </w:r>
      <w:r w:rsidR="00121AFA" w:rsidRPr="00F3033D">
        <w:rPr>
          <w:i/>
          <w:color w:val="000000" w:themeColor="text1"/>
        </w:rPr>
        <w:t>.</w:t>
      </w:r>
      <w:ins w:id="407" w:author="MCLF Hoeks-Mentjens" w:date="2018-02-12T11:19:00Z">
        <w:r w:rsidR="006E02EF" w:rsidRPr="00F3033D">
          <w:rPr>
            <w:i/>
            <w:color w:val="000000" w:themeColor="text1"/>
          </w:rPr>
          <w:t xml:space="preserve"> En blijken </w:t>
        </w:r>
        <w:r w:rsidR="006E02EF" w:rsidRPr="00F3033D">
          <w:rPr>
            <w:i/>
            <w:color w:val="000000" w:themeColor="text1"/>
            <w:rPrChange w:id="408" w:author="MCLF Hoeks-Mentjens" w:date="2018-02-12T11:20:00Z">
              <w:rPr/>
            </w:rPrChange>
          </w:rPr>
          <w:t>alsnog</w:t>
        </w:r>
        <w:r w:rsidR="006E02EF" w:rsidRPr="00F3033D">
          <w:rPr>
            <w:i/>
            <w:color w:val="000000" w:themeColor="text1"/>
          </w:rPr>
          <w:t xml:space="preserve"> </w:t>
        </w:r>
        <w:r w:rsidR="006E02EF" w:rsidRPr="00F3033D">
          <w:rPr>
            <w:i/>
            <w:color w:val="000000" w:themeColor="text1"/>
            <w:rPrChange w:id="409" w:author="MCLF Hoeks-Mentjens" w:date="2018-02-12T11:20:00Z">
              <w:rPr/>
            </w:rPrChange>
          </w:rPr>
          <w:t>dyslectisch</w:t>
        </w:r>
        <w:r w:rsidR="006E02EF" w:rsidRPr="00F3033D">
          <w:rPr>
            <w:i/>
            <w:color w:val="000000" w:themeColor="text1"/>
          </w:rPr>
          <w:t xml:space="preserve"> te zijn.</w:t>
        </w:r>
      </w:ins>
    </w:p>
    <w:p w14:paraId="3E1FE882" w14:textId="2F582313" w:rsidR="00121AFA" w:rsidRPr="00F3033D" w:rsidDel="00597498" w:rsidRDefault="00121AFA" w:rsidP="00790023">
      <w:pPr>
        <w:rPr>
          <w:del w:id="410" w:author="MCLF Hoeks-Mentjens" w:date="2018-02-09T15:49:00Z"/>
          <w:color w:val="000000" w:themeColor="text1"/>
        </w:rPr>
      </w:pPr>
      <w:r w:rsidRPr="00F3033D">
        <w:rPr>
          <w:color w:val="000000" w:themeColor="text1"/>
        </w:rPr>
        <w:t xml:space="preserve">Ze kunnen </w:t>
      </w:r>
      <w:del w:id="411" w:author="MCLF Hoeks-Mentjens" w:date="2018-02-12T11:20:00Z">
        <w:r w:rsidRPr="00F3033D" w:rsidDel="006E02EF">
          <w:rPr>
            <w:color w:val="000000" w:themeColor="text1"/>
          </w:rPr>
          <w:delText>nu</w:delText>
        </w:r>
        <w:r w:rsidR="00790023" w:rsidRPr="00F3033D" w:rsidDel="006E02EF">
          <w:rPr>
            <w:color w:val="000000" w:themeColor="text1"/>
          </w:rPr>
          <w:delText xml:space="preserve"> </w:delText>
        </w:r>
      </w:del>
      <w:ins w:id="412" w:author="MCLF Hoeks-Mentjens" w:date="2018-02-12T11:20:00Z">
        <w:r w:rsidR="006E02EF" w:rsidRPr="00F3033D">
          <w:rPr>
            <w:color w:val="000000" w:themeColor="text1"/>
          </w:rPr>
          <w:t xml:space="preserve">bij Engels </w:t>
        </w:r>
      </w:ins>
      <w:r w:rsidR="00790023" w:rsidRPr="00F3033D">
        <w:rPr>
          <w:color w:val="000000" w:themeColor="text1"/>
        </w:rPr>
        <w:t xml:space="preserve">niet terugvallen op een </w:t>
      </w:r>
      <w:r w:rsidRPr="00F3033D">
        <w:rPr>
          <w:color w:val="000000" w:themeColor="text1"/>
        </w:rPr>
        <w:t xml:space="preserve">grote </w:t>
      </w:r>
      <w:r w:rsidR="00790023" w:rsidRPr="00F3033D">
        <w:rPr>
          <w:color w:val="000000" w:themeColor="text1"/>
        </w:rPr>
        <w:t xml:space="preserve">woordenschat, </w:t>
      </w:r>
      <w:r w:rsidRPr="00F3033D">
        <w:rPr>
          <w:color w:val="000000" w:themeColor="text1"/>
        </w:rPr>
        <w:t xml:space="preserve">ze kunnen ook geen beroep doen op spellingregels of andere kenmerken van de Engelse spelling, </w:t>
      </w:r>
      <w:r w:rsidR="00790023" w:rsidRPr="00F3033D">
        <w:rPr>
          <w:color w:val="000000" w:themeColor="text1"/>
        </w:rPr>
        <w:t>want die heb</w:t>
      </w:r>
      <w:r w:rsidRPr="00F3033D">
        <w:rPr>
          <w:color w:val="000000" w:themeColor="text1"/>
        </w:rPr>
        <w:t xml:space="preserve">ben ze nooit geleerd.  </w:t>
      </w:r>
    </w:p>
    <w:p w14:paraId="768A46EA" w14:textId="323BE472" w:rsidR="00DD46F5" w:rsidRPr="00F3033D" w:rsidRDefault="00121AFA" w:rsidP="00790023">
      <w:pPr>
        <w:rPr>
          <w:ins w:id="413" w:author="MCLF Hoeks-Mentjens" w:date="2018-02-21T09:37:00Z"/>
          <w:color w:val="000000" w:themeColor="text1"/>
        </w:rPr>
      </w:pPr>
      <w:r w:rsidRPr="00F3033D">
        <w:rPr>
          <w:color w:val="000000" w:themeColor="text1"/>
        </w:rPr>
        <w:t xml:space="preserve">En </w:t>
      </w:r>
      <w:r w:rsidRPr="00F3033D">
        <w:rPr>
          <w:color w:val="000000" w:themeColor="text1"/>
          <w:rPrChange w:id="414" w:author="MCLF Hoeks-Mentjens" w:date="2018-02-12T11:20:00Z">
            <w:rPr/>
          </w:rPrChange>
        </w:rPr>
        <w:t xml:space="preserve">als je </w:t>
      </w:r>
      <w:r w:rsidR="00EE2BD0" w:rsidRPr="00F3033D">
        <w:rPr>
          <w:color w:val="000000" w:themeColor="text1"/>
        </w:rPr>
        <w:t>daar problemen mee hebt, dan heb je</w:t>
      </w:r>
      <w:ins w:id="415" w:author="MCLF Hoeks-Mentjens" w:date="2018-02-21T09:36:00Z">
        <w:r w:rsidR="007D07AE" w:rsidRPr="00F3033D">
          <w:rPr>
            <w:color w:val="000000" w:themeColor="text1"/>
          </w:rPr>
          <w:t>, net als Carmen</w:t>
        </w:r>
        <w:r w:rsidR="00DD46F5" w:rsidRPr="00F3033D">
          <w:rPr>
            <w:color w:val="000000" w:themeColor="text1"/>
          </w:rPr>
          <w:t xml:space="preserve">, Tom en Mark, </w:t>
        </w:r>
      </w:ins>
      <w:r w:rsidRPr="00F3033D">
        <w:rPr>
          <w:color w:val="000000" w:themeColor="text1"/>
        </w:rPr>
        <w:t xml:space="preserve">grote moeite met </w:t>
      </w:r>
      <w:r w:rsidR="00F3033D" w:rsidRPr="00F3033D">
        <w:rPr>
          <w:color w:val="000000" w:themeColor="text1"/>
        </w:rPr>
        <w:t xml:space="preserve">het leren van </w:t>
      </w:r>
      <w:r w:rsidRPr="00F3033D">
        <w:rPr>
          <w:color w:val="000000" w:themeColor="text1"/>
        </w:rPr>
        <w:t>Engelse woordjes, en kun je Engelse teksten niet ontcijferen, laat staan echt begrijpen.</w:t>
      </w:r>
      <w:r w:rsidR="00790023" w:rsidRPr="00F3033D">
        <w:rPr>
          <w:color w:val="000000" w:themeColor="text1"/>
        </w:rPr>
        <w:t xml:space="preserve"> </w:t>
      </w:r>
    </w:p>
    <w:p w14:paraId="3673E1A2" w14:textId="259C9B2C" w:rsidR="00790023" w:rsidRPr="00F3033D" w:rsidRDefault="007D07AE" w:rsidP="00790023">
      <w:pPr>
        <w:rPr>
          <w:color w:val="000000" w:themeColor="text1"/>
        </w:rPr>
      </w:pPr>
      <w:ins w:id="416" w:author="MCLF Hoeks-Mentjens" w:date="2018-02-21T09:50:00Z">
        <w:r w:rsidRPr="00F3033D">
          <w:rPr>
            <w:color w:val="000000" w:themeColor="text1"/>
          </w:rPr>
          <w:t xml:space="preserve">Gevolg hiervan is </w:t>
        </w:r>
      </w:ins>
      <w:ins w:id="417" w:author="MCLF Hoeks-Mentjens" w:date="2018-02-21T09:51:00Z">
        <w:r w:rsidR="0088054E" w:rsidRPr="00F3033D">
          <w:rPr>
            <w:color w:val="000000" w:themeColor="text1"/>
          </w:rPr>
          <w:t xml:space="preserve">vaak </w:t>
        </w:r>
      </w:ins>
      <w:ins w:id="418" w:author="MCLF Hoeks-Mentjens" w:date="2018-02-21T09:50:00Z">
        <w:r w:rsidRPr="00F3033D">
          <w:rPr>
            <w:color w:val="000000" w:themeColor="text1"/>
          </w:rPr>
          <w:t>dat</w:t>
        </w:r>
      </w:ins>
      <w:del w:id="419" w:author="MCLF Hoeks-Mentjens" w:date="2018-02-12T11:21:00Z">
        <w:r w:rsidR="00121AFA" w:rsidRPr="00F3033D" w:rsidDel="006E02EF">
          <w:rPr>
            <w:color w:val="000000" w:themeColor="text1"/>
          </w:rPr>
          <w:delText>En dus</w:delText>
        </w:r>
      </w:del>
      <w:r w:rsidR="00A55410" w:rsidRPr="00F3033D">
        <w:rPr>
          <w:color w:val="000000" w:themeColor="text1"/>
        </w:rPr>
        <w:t xml:space="preserve"> </w:t>
      </w:r>
      <w:ins w:id="420" w:author="MCLF Hoeks-Mentjens" w:date="2018-02-21T09:49:00Z">
        <w:r w:rsidRPr="00F3033D">
          <w:rPr>
            <w:color w:val="000000" w:themeColor="text1"/>
          </w:rPr>
          <w:t>deze leerlingen</w:t>
        </w:r>
      </w:ins>
      <w:r w:rsidR="00A55410" w:rsidRPr="00F3033D">
        <w:rPr>
          <w:color w:val="000000" w:themeColor="text1"/>
        </w:rPr>
        <w:t>, omdat ze de</w:t>
      </w:r>
      <w:ins w:id="421" w:author="MCLF Hoeks-Mentjens" w:date="2018-02-12T11:21:00Z">
        <w:r w:rsidR="006E02EF" w:rsidRPr="00F3033D">
          <w:rPr>
            <w:color w:val="000000" w:themeColor="text1"/>
          </w:rPr>
          <w:t xml:space="preserve"> niet de juiste hulp </w:t>
        </w:r>
      </w:ins>
      <w:ins w:id="422" w:author="MCLF Hoeks-Mentjens" w:date="2018-02-21T09:50:00Z">
        <w:r w:rsidRPr="00F3033D">
          <w:rPr>
            <w:color w:val="000000" w:themeColor="text1"/>
          </w:rPr>
          <w:t>krijgen</w:t>
        </w:r>
      </w:ins>
      <w:ins w:id="423" w:author="MCLF Hoeks-Mentjens" w:date="2018-02-12T11:21:00Z">
        <w:r w:rsidR="006E02EF" w:rsidRPr="00F3033D">
          <w:rPr>
            <w:color w:val="000000" w:themeColor="text1"/>
          </w:rPr>
          <w:t xml:space="preserve">, </w:t>
        </w:r>
      </w:ins>
      <w:del w:id="424" w:author="MCLF Hoeks-Mentjens" w:date="2018-02-21T09:49:00Z">
        <w:r w:rsidR="00121AFA" w:rsidRPr="00F3033D" w:rsidDel="007D07AE">
          <w:rPr>
            <w:color w:val="000000" w:themeColor="text1"/>
          </w:rPr>
          <w:delText xml:space="preserve"> </w:delText>
        </w:r>
      </w:del>
      <w:del w:id="425" w:author="MCLF Hoeks-Mentjens" w:date="2018-02-21T09:50:00Z">
        <w:r w:rsidR="00121AFA" w:rsidRPr="00F3033D" w:rsidDel="007D07AE">
          <w:rPr>
            <w:color w:val="000000" w:themeColor="text1"/>
          </w:rPr>
          <w:delText>gebeurt</w:delText>
        </w:r>
      </w:del>
      <w:r w:rsidR="00790023" w:rsidRPr="00F3033D">
        <w:rPr>
          <w:color w:val="000000" w:themeColor="text1"/>
        </w:rPr>
        <w:t xml:space="preserve"> </w:t>
      </w:r>
      <w:del w:id="426" w:author="MCLF Hoeks-Mentjens" w:date="2018-02-21T09:51:00Z">
        <w:r w:rsidR="00790023" w:rsidRPr="00F3033D" w:rsidDel="0088054E">
          <w:rPr>
            <w:color w:val="000000" w:themeColor="text1"/>
          </w:rPr>
          <w:delText xml:space="preserve">het </w:delText>
        </w:r>
      </w:del>
      <w:del w:id="427" w:author="MCLF Hoeks-Mentjens" w:date="2018-02-12T11:22:00Z">
        <w:r w:rsidR="00790023" w:rsidRPr="00F3033D" w:rsidDel="006E02EF">
          <w:rPr>
            <w:color w:val="000000" w:themeColor="text1"/>
          </w:rPr>
          <w:delText>nogal eens</w:delText>
        </w:r>
      </w:del>
      <w:del w:id="428" w:author="MCLF Hoeks-Mentjens" w:date="2018-02-21T09:51:00Z">
        <w:r w:rsidR="00790023" w:rsidRPr="00F3033D" w:rsidDel="0088054E">
          <w:rPr>
            <w:color w:val="000000" w:themeColor="text1"/>
          </w:rPr>
          <w:delText xml:space="preserve"> dat</w:delText>
        </w:r>
      </w:del>
      <w:r w:rsidR="00790023" w:rsidRPr="00F3033D">
        <w:rPr>
          <w:color w:val="000000" w:themeColor="text1"/>
        </w:rPr>
        <w:t xml:space="preserve">met een zware onvoldoende voor Engels </w:t>
      </w:r>
      <w:r w:rsidR="003D4B1E" w:rsidRPr="00F3033D">
        <w:rPr>
          <w:color w:val="000000" w:themeColor="text1"/>
        </w:rPr>
        <w:t xml:space="preserve">door de school </w:t>
      </w:r>
      <w:del w:id="429" w:author="MCLF Hoeks-Mentjens" w:date="2018-02-21T09:52:00Z">
        <w:r w:rsidR="00790023" w:rsidRPr="00F3033D" w:rsidDel="0088054E">
          <w:rPr>
            <w:color w:val="000000" w:themeColor="text1"/>
          </w:rPr>
          <w:delText xml:space="preserve">op </w:delText>
        </w:r>
      </w:del>
      <w:ins w:id="430" w:author="MCLF Hoeks-Mentjens" w:date="2018-02-21T09:52:00Z">
        <w:r w:rsidR="0088054E" w:rsidRPr="00F3033D">
          <w:rPr>
            <w:color w:val="000000" w:themeColor="text1"/>
          </w:rPr>
          <w:t xml:space="preserve">naar </w:t>
        </w:r>
      </w:ins>
      <w:r w:rsidR="00790023" w:rsidRPr="00F3033D">
        <w:rPr>
          <w:color w:val="000000" w:themeColor="text1"/>
        </w:rPr>
        <w:t xml:space="preserve">een lager </w:t>
      </w:r>
      <w:r w:rsidR="00C04032">
        <w:rPr>
          <w:color w:val="000000" w:themeColor="text1"/>
        </w:rPr>
        <w:t>vorm van onderwijs worden doorverwezen.</w:t>
      </w:r>
    </w:p>
    <w:p w14:paraId="16A3D574" w14:textId="77777777" w:rsidR="00790023" w:rsidRPr="00F3033D" w:rsidRDefault="00790023" w:rsidP="00790023">
      <w:pPr>
        <w:rPr>
          <w:color w:val="000000" w:themeColor="text1"/>
        </w:rPr>
      </w:pPr>
    </w:p>
    <w:p w14:paraId="48901297" w14:textId="49FF6259" w:rsidR="006957EC" w:rsidRPr="00F3033D" w:rsidRDefault="006957EC" w:rsidP="00790023">
      <w:pPr>
        <w:rPr>
          <w:color w:val="000000" w:themeColor="text1"/>
          <w:sz w:val="28"/>
          <w:szCs w:val="28"/>
        </w:rPr>
      </w:pPr>
      <w:r w:rsidRPr="00F3033D">
        <w:rPr>
          <w:color w:val="000000" w:themeColor="text1"/>
          <w:sz w:val="28"/>
          <w:szCs w:val="28"/>
        </w:rPr>
        <w:t>M</w:t>
      </w:r>
      <w:r w:rsidR="008612BA" w:rsidRPr="00F3033D">
        <w:rPr>
          <w:color w:val="000000" w:themeColor="text1"/>
          <w:sz w:val="28"/>
          <w:szCs w:val="28"/>
        </w:rPr>
        <w:t>ARIEKE</w:t>
      </w:r>
    </w:p>
    <w:p w14:paraId="10F6C9E0" w14:textId="536D1922" w:rsidR="00790023" w:rsidRPr="00F3033D" w:rsidRDefault="00790023" w:rsidP="00790023">
      <w:pPr>
        <w:rPr>
          <w:color w:val="000000" w:themeColor="text1"/>
        </w:rPr>
      </w:pPr>
      <w:del w:id="431" w:author="MCLF Hoeks-Mentjens" w:date="2018-02-09T15:41:00Z">
        <w:r w:rsidRPr="00F3033D" w:rsidDel="007071F5">
          <w:rPr>
            <w:color w:val="000000" w:themeColor="text1"/>
          </w:rPr>
          <w:delText xml:space="preserve">Maar </w:delText>
        </w:r>
      </w:del>
      <w:ins w:id="432" w:author="MCLF Hoeks-Mentjens" w:date="2018-02-21T09:42:00Z">
        <w:r w:rsidR="00DD46F5" w:rsidRPr="00F3033D">
          <w:rPr>
            <w:color w:val="000000" w:themeColor="text1"/>
          </w:rPr>
          <w:t>Ik heb ook meegemaakt</w:t>
        </w:r>
      </w:ins>
      <w:del w:id="433" w:author="MCLF Hoeks-Mentjens" w:date="2018-02-09T15:41:00Z">
        <w:r w:rsidRPr="00F3033D" w:rsidDel="007071F5">
          <w:rPr>
            <w:color w:val="000000" w:themeColor="text1"/>
          </w:rPr>
          <w:delText>h</w:delText>
        </w:r>
      </w:del>
      <w:del w:id="434" w:author="MCLF Hoeks-Mentjens" w:date="2018-02-21T09:42:00Z">
        <w:r w:rsidRPr="00F3033D" w:rsidDel="00DD46F5">
          <w:rPr>
            <w:color w:val="000000" w:themeColor="text1"/>
          </w:rPr>
          <w:delText>et komt ook voor</w:delText>
        </w:r>
      </w:del>
      <w:r w:rsidRPr="00F3033D">
        <w:rPr>
          <w:color w:val="000000" w:themeColor="text1"/>
        </w:rPr>
        <w:t xml:space="preserve"> dat leerlingen geheel onopgemerkt blijven en gewoon als zgn. ‘minder slimme’ leerlingen hun schoolcarri</w:t>
      </w:r>
      <w:r w:rsidRPr="00F3033D">
        <w:rPr>
          <w:rFonts w:ascii="Calibri" w:hAnsi="Calibri"/>
          <w:color w:val="000000" w:themeColor="text1"/>
        </w:rPr>
        <w:t>è</w:t>
      </w:r>
      <w:r w:rsidRPr="00F3033D">
        <w:rPr>
          <w:color w:val="000000" w:themeColor="text1"/>
        </w:rPr>
        <w:t xml:space="preserve">re moeten vervolgen. </w:t>
      </w:r>
    </w:p>
    <w:p w14:paraId="66AB61C0" w14:textId="04A7967D" w:rsidR="00790023" w:rsidRPr="00F3033D" w:rsidRDefault="00790023" w:rsidP="00790023">
      <w:pPr>
        <w:rPr>
          <w:color w:val="000000" w:themeColor="text1"/>
        </w:rPr>
      </w:pPr>
      <w:r w:rsidRPr="00F3033D">
        <w:rPr>
          <w:color w:val="000000" w:themeColor="text1"/>
        </w:rPr>
        <w:t xml:space="preserve">Ik heb ooit een meisje in 4 mavo gehad. </w:t>
      </w:r>
      <w:r w:rsidR="00792538" w:rsidRPr="00F3033D">
        <w:rPr>
          <w:color w:val="000000" w:themeColor="text1"/>
        </w:rPr>
        <w:t>Marieke.</w:t>
      </w:r>
      <w:r w:rsidRPr="00F3033D">
        <w:rPr>
          <w:color w:val="000000" w:themeColor="text1"/>
        </w:rPr>
        <w:t xml:space="preserve"> Zij kwam van een andere school waar ze gezakt was voor haar eindexamen. </w:t>
      </w:r>
      <w:ins w:id="435" w:author="MCLF Hoeks-Mentjens" w:date="2018-02-04T08:49:00Z">
        <w:r w:rsidR="009B3BA3" w:rsidRPr="00F3033D">
          <w:rPr>
            <w:color w:val="000000" w:themeColor="text1"/>
          </w:rPr>
          <w:t xml:space="preserve">Maar ze mocht het bij ons op school nog eens proberen. </w:t>
        </w:r>
      </w:ins>
      <w:r w:rsidRPr="00F3033D">
        <w:rPr>
          <w:color w:val="000000" w:themeColor="text1"/>
        </w:rPr>
        <w:t xml:space="preserve">Ze stond bekend als rebels, onhandelbaar en een beetje brutaal. </w:t>
      </w:r>
      <w:ins w:id="436" w:author="MCLF Hoeks-Mentjens" w:date="2018-02-04T08:44:00Z">
        <w:r w:rsidR="009B3BA3" w:rsidRPr="00F3033D">
          <w:rPr>
            <w:color w:val="000000" w:themeColor="text1"/>
          </w:rPr>
          <w:t>Ook in mijn lessen. Ik vond het lastig contact met haar te krijgen.</w:t>
        </w:r>
      </w:ins>
      <w:ins w:id="437" w:author="MCLF Hoeks-Mentjens" w:date="2018-02-04T08:49:00Z">
        <w:r w:rsidR="009B3BA3" w:rsidRPr="00F3033D">
          <w:rPr>
            <w:color w:val="000000" w:themeColor="text1"/>
          </w:rPr>
          <w:t xml:space="preserve"> </w:t>
        </w:r>
      </w:ins>
      <w:del w:id="438" w:author="MCLF Hoeks-Mentjens" w:date="2018-02-04T08:45:00Z">
        <w:r w:rsidRPr="00F3033D" w:rsidDel="009B3BA3">
          <w:rPr>
            <w:color w:val="000000" w:themeColor="text1"/>
          </w:rPr>
          <w:delText xml:space="preserve">Toen </w:delText>
        </w:r>
      </w:del>
      <w:ins w:id="439" w:author="MCLF Hoeks-Mentjens" w:date="2018-02-04T08:45:00Z">
        <w:r w:rsidR="009B3BA3" w:rsidRPr="00F3033D">
          <w:rPr>
            <w:color w:val="000000" w:themeColor="text1"/>
          </w:rPr>
          <w:t xml:space="preserve">Totdat ik </w:t>
        </w:r>
      </w:ins>
      <w:del w:id="440" w:author="MCLF Hoeks-Mentjens" w:date="2018-02-04T08:45:00Z">
        <w:r w:rsidRPr="00F3033D" w:rsidDel="009B3BA3">
          <w:rPr>
            <w:color w:val="000000" w:themeColor="text1"/>
          </w:rPr>
          <w:delText xml:space="preserve">ik </w:delText>
        </w:r>
      </w:del>
      <w:r w:rsidRPr="00F3033D">
        <w:rPr>
          <w:color w:val="000000" w:themeColor="text1"/>
        </w:rPr>
        <w:t>haar beter leerde kennen</w:t>
      </w:r>
      <w:ins w:id="441" w:author="MCLF Hoeks-Mentjens" w:date="2018-02-04T08:45:00Z">
        <w:r w:rsidR="009B3BA3" w:rsidRPr="00F3033D">
          <w:rPr>
            <w:color w:val="000000" w:themeColor="text1"/>
          </w:rPr>
          <w:t xml:space="preserve">: want toen ik </w:t>
        </w:r>
      </w:ins>
      <w:del w:id="442" w:author="MCLF Hoeks-Mentjens" w:date="2018-02-04T08:45:00Z">
        <w:r w:rsidRPr="00F3033D" w:rsidDel="009B3BA3">
          <w:rPr>
            <w:color w:val="000000" w:themeColor="text1"/>
          </w:rPr>
          <w:delText>, en</w:delText>
        </w:r>
      </w:del>
      <w:r w:rsidRPr="00F3033D">
        <w:rPr>
          <w:color w:val="000000" w:themeColor="text1"/>
        </w:rPr>
        <w:t xml:space="preserve"> haar geschreven Engels moest beoordelen, drong het tot mij door dat zij </w:t>
      </w:r>
      <w:ins w:id="443" w:author="MCLF Hoeks-Mentjens" w:date="2018-02-09T15:42:00Z">
        <w:r w:rsidR="007071F5" w:rsidRPr="00F3033D">
          <w:rPr>
            <w:color w:val="000000" w:themeColor="text1"/>
          </w:rPr>
          <w:t xml:space="preserve">eigenlijk </w:t>
        </w:r>
      </w:ins>
      <w:ins w:id="444" w:author="MCLF Hoeks-Mentjens" w:date="2018-02-04T09:15:00Z">
        <w:r w:rsidR="00873B72" w:rsidRPr="00F3033D">
          <w:rPr>
            <w:color w:val="000000" w:themeColor="text1"/>
          </w:rPr>
          <w:t xml:space="preserve">heel slim was en </w:t>
        </w:r>
      </w:ins>
      <w:r w:rsidRPr="00F3033D">
        <w:rPr>
          <w:color w:val="000000" w:themeColor="text1"/>
        </w:rPr>
        <w:t xml:space="preserve">dyslectisch moest zijn. </w:t>
      </w:r>
      <w:r w:rsidRPr="00F3033D">
        <w:rPr>
          <w:color w:val="000000" w:themeColor="text1"/>
          <w:rPrChange w:id="445" w:author="MCLF Hoeks-Mentjens" w:date="2018-02-12T11:23:00Z">
            <w:rPr/>
          </w:rPrChange>
        </w:rPr>
        <w:t>Alleen was dat nooit officieel vastgesteld</w:t>
      </w:r>
      <w:r w:rsidRPr="00F3033D">
        <w:rPr>
          <w:color w:val="000000" w:themeColor="text1"/>
        </w:rPr>
        <w:t xml:space="preserve">. Haar </w:t>
      </w:r>
      <w:ins w:id="446" w:author="MCLF Hoeks-Mentjens" w:date="2018-02-09T15:42:00Z">
        <w:r w:rsidR="007071F5" w:rsidRPr="00F3033D">
          <w:rPr>
            <w:color w:val="000000" w:themeColor="text1"/>
          </w:rPr>
          <w:t xml:space="preserve">Engelse </w:t>
        </w:r>
      </w:ins>
      <w:r w:rsidRPr="00F3033D">
        <w:rPr>
          <w:color w:val="000000" w:themeColor="text1"/>
        </w:rPr>
        <w:t xml:space="preserve">brieven </w:t>
      </w:r>
      <w:del w:id="447" w:author="MCLF Hoeks-Mentjens" w:date="2018-02-04T08:47:00Z">
        <w:r w:rsidRPr="00F3033D" w:rsidDel="009B3BA3">
          <w:rPr>
            <w:color w:val="000000" w:themeColor="text1"/>
          </w:rPr>
          <w:delText>waren staaltjes</w:delText>
        </w:r>
      </w:del>
      <w:ins w:id="448" w:author="MCLF Hoeks-Mentjens" w:date="2018-02-04T08:47:00Z">
        <w:r w:rsidR="009B3BA3" w:rsidRPr="00F3033D">
          <w:rPr>
            <w:color w:val="000000" w:themeColor="text1"/>
          </w:rPr>
          <w:t>lieten zien</w:t>
        </w:r>
      </w:ins>
      <w:r w:rsidRPr="00F3033D">
        <w:rPr>
          <w:color w:val="000000" w:themeColor="text1"/>
        </w:rPr>
        <w:t xml:space="preserve"> </w:t>
      </w:r>
      <w:del w:id="449" w:author="MCLF Hoeks-Mentjens" w:date="2018-02-04T08:47:00Z">
        <w:r w:rsidRPr="00F3033D" w:rsidDel="009B3BA3">
          <w:rPr>
            <w:color w:val="000000" w:themeColor="text1"/>
          </w:rPr>
          <w:delText xml:space="preserve">van </w:delText>
        </w:r>
      </w:del>
      <w:ins w:id="450" w:author="MCLF Hoeks-Mentjens" w:date="2018-02-04T08:47:00Z">
        <w:r w:rsidR="009B3BA3" w:rsidRPr="00F3033D">
          <w:rPr>
            <w:color w:val="000000" w:themeColor="text1"/>
          </w:rPr>
          <w:t>dat haar woordkennis in orde was</w:t>
        </w:r>
      </w:ins>
      <w:ins w:id="451" w:author="MCLF Hoeks-Mentjens" w:date="2018-02-04T08:50:00Z">
        <w:r w:rsidR="009B3BA3" w:rsidRPr="00F3033D">
          <w:rPr>
            <w:color w:val="000000" w:themeColor="text1"/>
          </w:rPr>
          <w:t>;</w:t>
        </w:r>
      </w:ins>
      <w:ins w:id="452" w:author="MCLF Hoeks-Mentjens" w:date="2018-02-04T08:47:00Z">
        <w:r w:rsidR="009B3BA3" w:rsidRPr="00F3033D">
          <w:rPr>
            <w:color w:val="000000" w:themeColor="text1"/>
          </w:rPr>
          <w:t xml:space="preserve"> ze werkte keurig alle opdrachten uit</w:t>
        </w:r>
      </w:ins>
      <w:del w:id="453" w:author="MCLF Hoeks-Mentjens" w:date="2018-02-04T08:47:00Z">
        <w:r w:rsidRPr="00F3033D" w:rsidDel="009B3BA3">
          <w:rPr>
            <w:color w:val="000000" w:themeColor="text1"/>
          </w:rPr>
          <w:delText>inzicht in het onderwerp</w:delText>
        </w:r>
      </w:del>
      <w:r w:rsidRPr="00F3033D">
        <w:rPr>
          <w:color w:val="000000" w:themeColor="text1"/>
        </w:rPr>
        <w:t xml:space="preserve">, </w:t>
      </w:r>
      <w:del w:id="454" w:author="MCLF Hoeks-Mentjens" w:date="2018-02-04T08:46:00Z">
        <w:r w:rsidRPr="00F3033D" w:rsidDel="009B3BA3">
          <w:rPr>
            <w:color w:val="000000" w:themeColor="text1"/>
          </w:rPr>
          <w:delText xml:space="preserve">correcte </w:delText>
        </w:r>
      </w:del>
      <w:ins w:id="455" w:author="MCLF Hoeks-Mentjens" w:date="2018-02-04T08:46:00Z">
        <w:r w:rsidR="009B3BA3" w:rsidRPr="00F3033D">
          <w:rPr>
            <w:color w:val="000000" w:themeColor="text1"/>
          </w:rPr>
          <w:t xml:space="preserve">haar </w:t>
        </w:r>
      </w:ins>
      <w:r w:rsidRPr="00F3033D">
        <w:rPr>
          <w:color w:val="000000" w:themeColor="text1"/>
        </w:rPr>
        <w:t>grammatica</w:t>
      </w:r>
      <w:ins w:id="456" w:author="MCLF Hoeks-Mentjens" w:date="2018-02-04T08:46:00Z">
        <w:r w:rsidR="009B3BA3" w:rsidRPr="00F3033D">
          <w:rPr>
            <w:color w:val="000000" w:themeColor="text1"/>
          </w:rPr>
          <w:t>le constructies</w:t>
        </w:r>
      </w:ins>
      <w:r w:rsidRPr="00F3033D">
        <w:rPr>
          <w:color w:val="000000" w:themeColor="text1"/>
        </w:rPr>
        <w:t xml:space="preserve"> </w:t>
      </w:r>
      <w:ins w:id="457" w:author="MCLF Hoeks-Mentjens" w:date="2018-02-04T08:46:00Z">
        <w:r w:rsidR="009B3BA3" w:rsidRPr="00F3033D">
          <w:rPr>
            <w:color w:val="000000" w:themeColor="text1"/>
          </w:rPr>
          <w:t>klopten helemaal</w:t>
        </w:r>
      </w:ins>
      <w:del w:id="458" w:author="MCLF Hoeks-Mentjens" w:date="2018-02-04T08:48:00Z">
        <w:r w:rsidRPr="00F3033D" w:rsidDel="009B3BA3">
          <w:rPr>
            <w:color w:val="000000" w:themeColor="text1"/>
          </w:rPr>
          <w:delText>en</w:delText>
        </w:r>
      </w:del>
      <w:del w:id="459" w:author="MCLF Hoeks-Mentjens" w:date="2018-02-04T08:46:00Z">
        <w:r w:rsidRPr="00F3033D" w:rsidDel="009B3BA3">
          <w:rPr>
            <w:color w:val="000000" w:themeColor="text1"/>
          </w:rPr>
          <w:delText xml:space="preserve"> juiste woordkeus</w:delText>
        </w:r>
      </w:del>
      <w:r w:rsidRPr="00F3033D">
        <w:rPr>
          <w:color w:val="000000" w:themeColor="text1"/>
        </w:rPr>
        <w:t xml:space="preserve">. Maar dat kon </w:t>
      </w:r>
      <w:del w:id="460" w:author="MCLF Hoeks-Mentjens" w:date="2018-02-09T15:42:00Z">
        <w:r w:rsidRPr="00F3033D" w:rsidDel="007071F5">
          <w:rPr>
            <w:color w:val="000000" w:themeColor="text1"/>
          </w:rPr>
          <w:delText xml:space="preserve">je </w:delText>
        </w:r>
      </w:del>
      <w:ins w:id="461" w:author="MCLF Hoeks-Mentjens" w:date="2018-02-09T15:42:00Z">
        <w:r w:rsidR="007071F5" w:rsidRPr="00F3033D">
          <w:rPr>
            <w:color w:val="000000" w:themeColor="text1"/>
          </w:rPr>
          <w:t xml:space="preserve">ik </w:t>
        </w:r>
      </w:ins>
      <w:r w:rsidRPr="00F3033D">
        <w:rPr>
          <w:color w:val="000000" w:themeColor="text1"/>
        </w:rPr>
        <w:t xml:space="preserve">pas constateren </w:t>
      </w:r>
      <w:r w:rsidR="003D4B1E" w:rsidRPr="00946ECA">
        <w:rPr>
          <w:i/>
          <w:color w:val="000000" w:themeColor="text1"/>
        </w:rPr>
        <w:t>nadat</w:t>
      </w:r>
      <w:r w:rsidR="003D4B1E" w:rsidRPr="00F3033D">
        <w:rPr>
          <w:color w:val="000000" w:themeColor="text1"/>
        </w:rPr>
        <w:t xml:space="preserve"> ik </w:t>
      </w:r>
      <w:r w:rsidR="000A594C" w:rsidRPr="00F3033D">
        <w:rPr>
          <w:color w:val="000000" w:themeColor="text1"/>
        </w:rPr>
        <w:t>zo’n</w:t>
      </w:r>
      <w:r w:rsidRPr="00F3033D">
        <w:rPr>
          <w:color w:val="000000" w:themeColor="text1"/>
        </w:rPr>
        <w:t xml:space="preserve"> brief </w:t>
      </w:r>
      <w:ins w:id="462" w:author="MCLF Hoeks-Mentjens" w:date="2018-02-09T15:42:00Z">
        <w:r w:rsidR="007071F5" w:rsidRPr="00F3033D">
          <w:rPr>
            <w:color w:val="000000" w:themeColor="text1"/>
          </w:rPr>
          <w:t xml:space="preserve">een paar keer </w:t>
        </w:r>
      </w:ins>
      <w:r w:rsidR="003D4B1E" w:rsidRPr="00F3033D">
        <w:rPr>
          <w:color w:val="000000" w:themeColor="text1"/>
        </w:rPr>
        <w:t xml:space="preserve">voor mezelf </w:t>
      </w:r>
      <w:r w:rsidRPr="00F3033D">
        <w:rPr>
          <w:color w:val="000000" w:themeColor="text1"/>
        </w:rPr>
        <w:t xml:space="preserve">hardop </w:t>
      </w:r>
      <w:r w:rsidR="003D4B1E" w:rsidRPr="00F3033D">
        <w:rPr>
          <w:color w:val="000000" w:themeColor="text1"/>
        </w:rPr>
        <w:t>had gel</w:t>
      </w:r>
      <w:r w:rsidRPr="00F3033D">
        <w:rPr>
          <w:color w:val="000000" w:themeColor="text1"/>
        </w:rPr>
        <w:t xml:space="preserve">ezen. Ze </w:t>
      </w:r>
      <w:r w:rsidR="00946ECA">
        <w:rPr>
          <w:color w:val="000000" w:themeColor="text1"/>
        </w:rPr>
        <w:t>had</w:t>
      </w:r>
      <w:r w:rsidRPr="00F3033D">
        <w:rPr>
          <w:color w:val="000000" w:themeColor="text1"/>
        </w:rPr>
        <w:t xml:space="preserve"> </w:t>
      </w:r>
      <w:r w:rsidR="00F3033D" w:rsidRPr="00F3033D">
        <w:rPr>
          <w:color w:val="000000" w:themeColor="text1"/>
        </w:rPr>
        <w:t xml:space="preserve">namelijk </w:t>
      </w:r>
      <w:r w:rsidRPr="00F3033D">
        <w:rPr>
          <w:color w:val="000000" w:themeColor="text1"/>
        </w:rPr>
        <w:t>alles fonetisch op</w:t>
      </w:r>
      <w:r w:rsidR="00946ECA">
        <w:rPr>
          <w:color w:val="000000" w:themeColor="text1"/>
        </w:rPr>
        <w:t>geschreven</w:t>
      </w:r>
      <w:r w:rsidRPr="00F3033D">
        <w:rPr>
          <w:color w:val="000000" w:themeColor="text1"/>
        </w:rPr>
        <w:t xml:space="preserve">. </w:t>
      </w:r>
    </w:p>
    <w:p w14:paraId="5BFDED8A" w14:textId="5281475E" w:rsidR="00790023" w:rsidRPr="00F3033D" w:rsidRDefault="00790023" w:rsidP="00790023">
      <w:pPr>
        <w:rPr>
          <w:ins w:id="463" w:author="MCLF Hoeks-Mentjens" w:date="2018-02-04T08:51:00Z"/>
          <w:color w:val="000000" w:themeColor="text1"/>
        </w:rPr>
      </w:pPr>
      <w:r w:rsidRPr="00F3033D">
        <w:rPr>
          <w:color w:val="000000" w:themeColor="text1"/>
        </w:rPr>
        <w:t xml:space="preserve">Toen begreep ik ook haar rebelse houding. Dit was </w:t>
      </w:r>
      <w:ins w:id="464" w:author="MCLF Hoeks-Mentjens" w:date="2018-02-12T11:23:00Z">
        <w:r w:rsidR="006E02EF" w:rsidRPr="00F3033D">
          <w:rPr>
            <w:color w:val="000000" w:themeColor="text1"/>
          </w:rPr>
          <w:t xml:space="preserve">voor mij </w:t>
        </w:r>
      </w:ins>
      <w:r w:rsidRPr="00F3033D">
        <w:rPr>
          <w:color w:val="000000" w:themeColor="text1"/>
        </w:rPr>
        <w:t xml:space="preserve">typisch een kind dat haar capaciteiten niet ten volle </w:t>
      </w:r>
      <w:del w:id="465" w:author="MCLF Hoeks-Mentjens" w:date="2018-02-09T15:43:00Z">
        <w:r w:rsidRPr="00F3033D" w:rsidDel="007071F5">
          <w:rPr>
            <w:color w:val="000000" w:themeColor="text1"/>
          </w:rPr>
          <w:delText xml:space="preserve">kon </w:delText>
        </w:r>
      </w:del>
      <w:ins w:id="466" w:author="MCLF Hoeks-Mentjens" w:date="2018-02-09T15:43:00Z">
        <w:r w:rsidR="007071F5" w:rsidRPr="00F3033D">
          <w:rPr>
            <w:color w:val="000000" w:themeColor="text1"/>
          </w:rPr>
          <w:t xml:space="preserve">had kunnen </w:t>
        </w:r>
      </w:ins>
      <w:r w:rsidRPr="00F3033D">
        <w:rPr>
          <w:color w:val="000000" w:themeColor="text1"/>
        </w:rPr>
        <w:t xml:space="preserve">benutten, omdat het systeem er destijds van uit was gegaan dat ze </w:t>
      </w:r>
      <w:ins w:id="467" w:author="MCLF Hoeks-Mentjens" w:date="2018-02-09T15:43:00Z">
        <w:r w:rsidR="007071F5" w:rsidRPr="00F3033D">
          <w:rPr>
            <w:color w:val="000000" w:themeColor="text1"/>
          </w:rPr>
          <w:t>‘</w:t>
        </w:r>
      </w:ins>
      <w:r w:rsidRPr="00F3033D">
        <w:rPr>
          <w:color w:val="000000" w:themeColor="text1"/>
          <w:rPrChange w:id="468" w:author="MCLF Hoeks-Mentjens" w:date="2018-02-12T11:24:00Z">
            <w:rPr/>
          </w:rPrChange>
        </w:rPr>
        <w:t>niet zo slim was</w:t>
      </w:r>
      <w:ins w:id="469" w:author="MCLF Hoeks-Mentjens" w:date="2018-02-09T15:43:00Z">
        <w:r w:rsidR="007071F5" w:rsidRPr="00F3033D">
          <w:rPr>
            <w:color w:val="000000" w:themeColor="text1"/>
            <w:rPrChange w:id="470" w:author="MCLF Hoeks-Mentjens" w:date="2018-02-12T11:24:00Z">
              <w:rPr/>
            </w:rPrChange>
          </w:rPr>
          <w:t>’</w:t>
        </w:r>
      </w:ins>
      <w:r w:rsidRPr="00F3033D">
        <w:rPr>
          <w:color w:val="000000" w:themeColor="text1"/>
        </w:rPr>
        <w:t xml:space="preserve">, </w:t>
      </w:r>
      <w:r w:rsidRPr="00F3033D">
        <w:rPr>
          <w:color w:val="000000" w:themeColor="text1"/>
          <w:rPrChange w:id="471" w:author="MCLF Hoeks-Mentjens" w:date="2018-02-12T11:24:00Z">
            <w:rPr/>
          </w:rPrChange>
        </w:rPr>
        <w:t>in plaats van dyslectisch</w:t>
      </w:r>
      <w:r w:rsidRPr="00F3033D">
        <w:rPr>
          <w:color w:val="000000" w:themeColor="text1"/>
        </w:rPr>
        <w:t xml:space="preserve">. </w:t>
      </w:r>
    </w:p>
    <w:p w14:paraId="187F474D" w14:textId="77777777" w:rsidR="007071F5" w:rsidRPr="00F3033D" w:rsidRDefault="007071F5" w:rsidP="00790023">
      <w:pPr>
        <w:rPr>
          <w:ins w:id="472" w:author="MCLF Hoeks-Mentjens" w:date="2018-02-09T15:43:00Z"/>
          <w:color w:val="000000" w:themeColor="text1"/>
        </w:rPr>
      </w:pPr>
    </w:p>
    <w:p w14:paraId="59762113" w14:textId="677D6600" w:rsidR="006364D7" w:rsidRPr="00F3033D" w:rsidRDefault="006364D7" w:rsidP="00790023">
      <w:pPr>
        <w:rPr>
          <w:ins w:id="473" w:author="Jennifer van Balkom" w:date="2018-02-03T18:21:00Z"/>
          <w:color w:val="000000" w:themeColor="text1"/>
        </w:rPr>
      </w:pPr>
      <w:ins w:id="474" w:author="MCLF Hoeks-Mentjens" w:date="2018-02-04T08:51:00Z">
        <w:r w:rsidRPr="00F3033D">
          <w:rPr>
            <w:color w:val="000000" w:themeColor="text1"/>
          </w:rPr>
          <w:t>Voor mij staa</w:t>
        </w:r>
        <w:r w:rsidR="0088054E" w:rsidRPr="00F3033D">
          <w:rPr>
            <w:color w:val="000000" w:themeColor="text1"/>
          </w:rPr>
          <w:t xml:space="preserve">n Marieke en de andere kinderen, </w:t>
        </w:r>
        <w:r w:rsidRPr="00F3033D">
          <w:rPr>
            <w:color w:val="000000" w:themeColor="text1"/>
          </w:rPr>
          <w:t xml:space="preserve">model voor alle dyslectische leerlingen die </w:t>
        </w:r>
      </w:ins>
      <w:ins w:id="475" w:author="MCLF Hoeks-Mentjens" w:date="2018-02-04T08:52:00Z">
        <w:r w:rsidRPr="00F3033D">
          <w:rPr>
            <w:color w:val="000000" w:themeColor="text1"/>
          </w:rPr>
          <w:t xml:space="preserve">uit de boot </w:t>
        </w:r>
      </w:ins>
      <w:ins w:id="476" w:author="MCLF Hoeks-Mentjens" w:date="2018-02-04T08:55:00Z">
        <w:r w:rsidRPr="00F3033D">
          <w:rPr>
            <w:color w:val="000000" w:themeColor="text1"/>
          </w:rPr>
          <w:t xml:space="preserve">dreigen </w:t>
        </w:r>
      </w:ins>
      <w:ins w:id="477" w:author="MCLF Hoeks-Mentjens" w:date="2018-02-04T08:52:00Z">
        <w:r w:rsidRPr="00F3033D">
          <w:rPr>
            <w:color w:val="000000" w:themeColor="text1"/>
          </w:rPr>
          <w:t>te vallen</w:t>
        </w:r>
      </w:ins>
      <w:r w:rsidR="003D4B1E" w:rsidRPr="00F3033D">
        <w:rPr>
          <w:color w:val="000000" w:themeColor="text1"/>
        </w:rPr>
        <w:t xml:space="preserve"> en die niet al hun talenten </w:t>
      </w:r>
      <w:r w:rsidR="006F5F43" w:rsidRPr="00F3033D">
        <w:rPr>
          <w:color w:val="000000" w:themeColor="text1"/>
        </w:rPr>
        <w:t>kunnen ontplooien</w:t>
      </w:r>
      <w:ins w:id="478" w:author="MCLF Hoeks-Mentjens" w:date="2018-02-04T08:51:00Z">
        <w:r w:rsidRPr="00F3033D">
          <w:rPr>
            <w:color w:val="000000" w:themeColor="text1"/>
          </w:rPr>
          <w:t xml:space="preserve">, </w:t>
        </w:r>
      </w:ins>
      <w:ins w:id="479" w:author="MCLF Hoeks-Mentjens" w:date="2018-02-21T09:53:00Z">
        <w:r w:rsidR="0088054E" w:rsidRPr="00F3033D">
          <w:rPr>
            <w:color w:val="000000" w:themeColor="text1"/>
          </w:rPr>
          <w:t>omdat</w:t>
        </w:r>
      </w:ins>
      <w:ins w:id="480" w:author="MCLF Hoeks-Mentjens" w:date="2018-02-04T08:55:00Z">
        <w:r w:rsidRPr="00F3033D">
          <w:rPr>
            <w:color w:val="000000" w:themeColor="text1"/>
          </w:rPr>
          <w:t xml:space="preserve"> </w:t>
        </w:r>
      </w:ins>
      <w:ins w:id="481" w:author="MCLF Hoeks-Mentjens" w:date="2018-02-04T08:54:00Z">
        <w:r w:rsidRPr="00F3033D">
          <w:rPr>
            <w:color w:val="000000" w:themeColor="text1"/>
          </w:rPr>
          <w:t xml:space="preserve">het systeem ze eerst </w:t>
        </w:r>
      </w:ins>
      <w:ins w:id="482" w:author="MCLF Hoeks-Mentjens" w:date="2018-02-04T08:52:00Z">
        <w:r w:rsidRPr="00F3033D">
          <w:rPr>
            <w:color w:val="000000" w:themeColor="text1"/>
          </w:rPr>
          <w:t xml:space="preserve">met hun </w:t>
        </w:r>
      </w:ins>
      <w:ins w:id="483" w:author="MCLF Hoeks-Mentjens" w:date="2018-02-04T08:53:00Z">
        <w:r w:rsidRPr="00F3033D">
          <w:rPr>
            <w:color w:val="000000" w:themeColor="text1"/>
          </w:rPr>
          <w:t xml:space="preserve">Engels </w:t>
        </w:r>
      </w:ins>
      <w:ins w:id="484" w:author="MCLF Hoeks-Mentjens" w:date="2018-02-21T09:43:00Z">
        <w:r w:rsidR="00DD46F5" w:rsidRPr="00F3033D">
          <w:rPr>
            <w:color w:val="000000" w:themeColor="text1"/>
          </w:rPr>
          <w:t>laat</w:t>
        </w:r>
      </w:ins>
      <w:ins w:id="485" w:author="MCLF Hoeks-Mentjens" w:date="2018-02-04T08:53:00Z">
        <w:r w:rsidR="0088054E" w:rsidRPr="00F3033D">
          <w:rPr>
            <w:color w:val="000000" w:themeColor="text1"/>
          </w:rPr>
          <w:t xml:space="preserve"> aanmoddere</w:t>
        </w:r>
      </w:ins>
      <w:ins w:id="486" w:author="MCLF Hoeks-Mentjens" w:date="2018-02-21T09:54:00Z">
        <w:r w:rsidR="0088054E" w:rsidRPr="00F3033D">
          <w:rPr>
            <w:color w:val="000000" w:themeColor="text1"/>
          </w:rPr>
          <w:t>n</w:t>
        </w:r>
      </w:ins>
      <w:ins w:id="487" w:author="MCLF Hoeks-Mentjens" w:date="2018-02-04T08:53:00Z">
        <w:r w:rsidR="0088054E" w:rsidRPr="00F3033D">
          <w:rPr>
            <w:color w:val="000000" w:themeColor="text1"/>
          </w:rPr>
          <w:t xml:space="preserve"> en</w:t>
        </w:r>
      </w:ins>
      <w:ins w:id="488" w:author="MCLF Hoeks-Mentjens" w:date="2018-02-04T08:54:00Z">
        <w:r w:rsidRPr="00F3033D">
          <w:rPr>
            <w:color w:val="000000" w:themeColor="text1"/>
          </w:rPr>
          <w:t xml:space="preserve"> vervolgens tegen </w:t>
        </w:r>
      </w:ins>
      <w:ins w:id="489" w:author="MCLF Hoeks-Mentjens" w:date="2018-02-04T08:56:00Z">
        <w:r w:rsidRPr="00F3033D">
          <w:rPr>
            <w:color w:val="000000" w:themeColor="text1"/>
          </w:rPr>
          <w:t>deze kinderen zegt</w:t>
        </w:r>
      </w:ins>
      <w:ins w:id="490" w:author="MCLF Hoeks-Mentjens" w:date="2018-02-04T08:54:00Z">
        <w:r w:rsidRPr="00F3033D">
          <w:rPr>
            <w:color w:val="000000" w:themeColor="text1"/>
          </w:rPr>
          <w:t xml:space="preserve"> dat ze </w:t>
        </w:r>
      </w:ins>
      <w:r w:rsidR="003D4B1E" w:rsidRPr="00F3033D">
        <w:rPr>
          <w:color w:val="000000" w:themeColor="text1"/>
        </w:rPr>
        <w:t xml:space="preserve">hun </w:t>
      </w:r>
      <w:ins w:id="491" w:author="MCLF Hoeks-Mentjens" w:date="2018-02-09T15:50:00Z">
        <w:r w:rsidR="00597498" w:rsidRPr="00F3033D">
          <w:rPr>
            <w:color w:val="000000" w:themeColor="text1"/>
          </w:rPr>
          <w:t xml:space="preserve">school </w:t>
        </w:r>
      </w:ins>
      <w:ins w:id="492" w:author="MCLF Hoeks-Mentjens" w:date="2018-02-04T08:54:00Z">
        <w:r w:rsidRPr="00F3033D">
          <w:rPr>
            <w:color w:val="000000" w:themeColor="text1"/>
          </w:rPr>
          <w:t xml:space="preserve">maar </w:t>
        </w:r>
      </w:ins>
      <w:ins w:id="493" w:author="MCLF Hoeks-Mentjens" w:date="2018-02-09T15:50:00Z">
        <w:r w:rsidR="00597498" w:rsidRPr="00F3033D">
          <w:rPr>
            <w:color w:val="000000" w:themeColor="text1"/>
          </w:rPr>
          <w:t xml:space="preserve">op </w:t>
        </w:r>
      </w:ins>
      <w:ins w:id="494" w:author="MCLF Hoeks-Mentjens" w:date="2018-02-04T08:54:00Z">
        <w:r w:rsidRPr="00F3033D">
          <w:rPr>
            <w:color w:val="000000" w:themeColor="text1"/>
          </w:rPr>
          <w:t>een niveau lager moeten afmaken.</w:t>
        </w:r>
      </w:ins>
    </w:p>
    <w:p w14:paraId="2ABC6161" w14:textId="77777777" w:rsidR="0006639F" w:rsidRPr="00F3033D" w:rsidRDefault="0006639F" w:rsidP="006957EC">
      <w:pPr>
        <w:rPr>
          <w:color w:val="000000" w:themeColor="text1"/>
        </w:rPr>
      </w:pPr>
    </w:p>
    <w:p w14:paraId="2F79BC60" w14:textId="1B6A1EB8" w:rsidR="00DD42D5" w:rsidRPr="00F3033D" w:rsidRDefault="007C78DD" w:rsidP="00DD42D5">
      <w:pPr>
        <w:rPr>
          <w:color w:val="000000" w:themeColor="text1"/>
        </w:rPr>
      </w:pPr>
      <w:r w:rsidRPr="00F3033D">
        <w:rPr>
          <w:color w:val="000000" w:themeColor="text1"/>
        </w:rPr>
        <w:t>SLOT</w:t>
      </w:r>
      <w:r w:rsidR="00DD42D5" w:rsidRPr="00F3033D">
        <w:rPr>
          <w:color w:val="000000" w:themeColor="text1"/>
        </w:rPr>
        <w:t xml:space="preserve"> </w:t>
      </w:r>
    </w:p>
    <w:p w14:paraId="2DC16EC3" w14:textId="78FD9AB5" w:rsidR="006957EC" w:rsidRPr="00F3033D" w:rsidRDefault="00DD42D5" w:rsidP="006957EC">
      <w:pPr>
        <w:rPr>
          <w:color w:val="000000" w:themeColor="text1"/>
        </w:rPr>
      </w:pPr>
      <w:r w:rsidRPr="00F3033D">
        <w:rPr>
          <w:color w:val="000000" w:themeColor="text1"/>
          <w:rPrChange w:id="495" w:author="MCLF Hoeks-Mentjens" w:date="2018-02-09T15:47:00Z">
            <w:rPr/>
          </w:rPrChange>
        </w:rPr>
        <w:t xml:space="preserve">Misschien </w:t>
      </w:r>
      <w:ins w:id="496" w:author="MCLF Hoeks-Mentjens" w:date="2018-02-21T09:43:00Z">
        <w:r w:rsidRPr="00F3033D">
          <w:rPr>
            <w:color w:val="000000" w:themeColor="text1"/>
          </w:rPr>
          <w:t>her</w:t>
        </w:r>
      </w:ins>
      <w:r w:rsidRPr="00F3033D">
        <w:rPr>
          <w:color w:val="000000" w:themeColor="text1"/>
          <w:rPrChange w:id="497" w:author="MCLF Hoeks-Mentjens" w:date="2018-02-09T15:47:00Z">
            <w:rPr/>
          </w:rPrChange>
        </w:rPr>
        <w:t xml:space="preserve">kennen jullie </w:t>
      </w:r>
      <w:del w:id="498" w:author="MCLF Hoeks-Mentjens" w:date="2018-02-21T09:44:00Z">
        <w:r w:rsidRPr="00F3033D" w:rsidDel="00DD46F5">
          <w:rPr>
            <w:color w:val="000000" w:themeColor="text1"/>
            <w:rPrChange w:id="499" w:author="MCLF Hoeks-Mentjens" w:date="2018-02-09T15:47:00Z">
              <w:rPr/>
            </w:rPrChange>
          </w:rPr>
          <w:delText xml:space="preserve">ook </w:delText>
        </w:r>
      </w:del>
      <w:del w:id="500" w:author="MCLF Hoeks-Mentjens" w:date="2018-02-21T09:43:00Z">
        <w:r w:rsidRPr="00F3033D" w:rsidDel="00DD46F5">
          <w:rPr>
            <w:color w:val="000000" w:themeColor="text1"/>
            <w:rPrChange w:id="501" w:author="MCLF Hoeks-Mentjens" w:date="2018-02-09T15:47:00Z">
              <w:rPr/>
            </w:rPrChange>
          </w:rPr>
          <w:delText>dergelijke gevallen in je omgeving</w:delText>
        </w:r>
      </w:del>
      <w:ins w:id="502" w:author="MCLF Hoeks-Mentjens" w:date="2018-02-21T09:43:00Z">
        <w:r w:rsidRPr="00F3033D">
          <w:rPr>
            <w:color w:val="000000" w:themeColor="text1"/>
          </w:rPr>
          <w:t xml:space="preserve">in Tom, Carmen, </w:t>
        </w:r>
      </w:ins>
      <w:ins w:id="503" w:author="MCLF Hoeks-Mentjens" w:date="2018-02-21T09:44:00Z">
        <w:r w:rsidRPr="00F3033D">
          <w:rPr>
            <w:color w:val="000000" w:themeColor="text1"/>
          </w:rPr>
          <w:t xml:space="preserve">Mark, of </w:t>
        </w:r>
      </w:ins>
      <w:ins w:id="504" w:author="MCLF Hoeks-Mentjens" w:date="2018-02-21T09:43:00Z">
        <w:r w:rsidRPr="00F3033D">
          <w:rPr>
            <w:color w:val="000000" w:themeColor="text1"/>
          </w:rPr>
          <w:t xml:space="preserve">Marieke </w:t>
        </w:r>
      </w:ins>
      <w:ins w:id="505" w:author="MCLF Hoeks-Mentjens" w:date="2018-02-21T09:55:00Z">
        <w:r w:rsidRPr="00F3033D">
          <w:rPr>
            <w:color w:val="000000" w:themeColor="text1"/>
          </w:rPr>
          <w:t>kinderen</w:t>
        </w:r>
      </w:ins>
      <w:ins w:id="506" w:author="MCLF Hoeks-Mentjens" w:date="2018-02-21T09:43:00Z">
        <w:r w:rsidRPr="00F3033D">
          <w:rPr>
            <w:color w:val="000000" w:themeColor="text1"/>
          </w:rPr>
          <w:t xml:space="preserve"> </w:t>
        </w:r>
      </w:ins>
      <w:ins w:id="507" w:author="MCLF Hoeks-Mentjens" w:date="2018-02-21T09:44:00Z">
        <w:r w:rsidRPr="00F3033D">
          <w:rPr>
            <w:color w:val="000000" w:themeColor="text1"/>
          </w:rPr>
          <w:t>in</w:t>
        </w:r>
      </w:ins>
      <w:ins w:id="508" w:author="MCLF Hoeks-Mentjens" w:date="2018-02-21T09:43:00Z">
        <w:r w:rsidRPr="00F3033D">
          <w:rPr>
            <w:color w:val="000000" w:themeColor="text1"/>
          </w:rPr>
          <w:t xml:space="preserve"> je eigen omgeving.</w:t>
        </w:r>
      </w:ins>
      <w:del w:id="509" w:author="MCLF Hoeks-Mentjens" w:date="2018-02-21T09:44:00Z">
        <w:r w:rsidRPr="00F3033D" w:rsidDel="00DD46F5">
          <w:rPr>
            <w:color w:val="000000" w:themeColor="text1"/>
            <w:rPrChange w:id="510" w:author="MCLF Hoeks-Mentjens" w:date="2018-02-09T15:47:00Z">
              <w:rPr/>
            </w:rPrChange>
          </w:rPr>
          <w:delText>.</w:delText>
        </w:r>
      </w:del>
      <w:r w:rsidRPr="00F3033D">
        <w:rPr>
          <w:color w:val="000000" w:themeColor="text1"/>
          <w:rPrChange w:id="511" w:author="MCLF Hoeks-Mentjens" w:date="2018-02-09T15:47:00Z">
            <w:rPr/>
          </w:rPrChange>
        </w:rPr>
        <w:t xml:space="preserve"> </w:t>
      </w:r>
      <w:del w:id="512" w:author="MCLF Hoeks-Mentjens" w:date="2018-02-21T09:55:00Z">
        <w:r w:rsidRPr="00F3033D" w:rsidDel="00D91FD6">
          <w:rPr>
            <w:color w:val="000000" w:themeColor="text1"/>
            <w:rPrChange w:id="513" w:author="MCLF Hoeks-Mentjens" w:date="2018-02-09T15:47:00Z">
              <w:rPr/>
            </w:rPrChange>
          </w:rPr>
          <w:delText>Je eigen kind, je man, je vriendin. Misschien was je zelf wel zo’n leerling.</w:delText>
        </w:r>
      </w:del>
      <w:ins w:id="514" w:author="MCLF Hoeks-Mentjens" w:date="2018-02-21T09:55:00Z">
        <w:r w:rsidRPr="00F3033D">
          <w:rPr>
            <w:color w:val="000000" w:themeColor="text1"/>
          </w:rPr>
          <w:t xml:space="preserve">Misschien wel je eigen kind. Maak je je zorgen om hem of haar? </w:t>
        </w:r>
      </w:ins>
      <w:ins w:id="515" w:author="MCLF Hoeks-Mentjens" w:date="2018-02-21T09:56:00Z">
        <w:r w:rsidRPr="00F3033D">
          <w:rPr>
            <w:color w:val="000000" w:themeColor="text1"/>
          </w:rPr>
          <w:t xml:space="preserve">Vindt </w:t>
        </w:r>
      </w:ins>
      <w:r w:rsidR="00946ECA">
        <w:rPr>
          <w:color w:val="000000" w:themeColor="text1"/>
        </w:rPr>
        <w:t xml:space="preserve">jouw dochter </w:t>
      </w:r>
      <w:ins w:id="516" w:author="MCLF Hoeks-Mentjens" w:date="2018-02-21T09:56:00Z">
        <w:r w:rsidRPr="00F3033D">
          <w:rPr>
            <w:color w:val="000000" w:themeColor="text1"/>
          </w:rPr>
          <w:t xml:space="preserve">Engels een moeilijke taal? </w:t>
        </w:r>
      </w:ins>
      <w:ins w:id="517" w:author="MCLF Hoeks-Mentjens" w:date="2018-02-21T09:55:00Z">
        <w:r w:rsidRPr="00F3033D">
          <w:rPr>
            <w:color w:val="000000" w:themeColor="text1"/>
          </w:rPr>
          <w:t xml:space="preserve">Valt </w:t>
        </w:r>
      </w:ins>
      <w:r w:rsidR="00946ECA">
        <w:rPr>
          <w:color w:val="000000" w:themeColor="text1"/>
        </w:rPr>
        <w:t>jullie zoon</w:t>
      </w:r>
      <w:ins w:id="518" w:author="MCLF Hoeks-Mentjens" w:date="2018-02-21T09:55:00Z">
        <w:r w:rsidRPr="00F3033D">
          <w:rPr>
            <w:color w:val="000000" w:themeColor="text1"/>
          </w:rPr>
          <w:t xml:space="preserve"> onverwacht uit bij</w:t>
        </w:r>
      </w:ins>
      <w:ins w:id="519" w:author="MCLF Hoeks-Mentjens" w:date="2018-02-21T09:56:00Z">
        <w:r w:rsidRPr="00F3033D">
          <w:rPr>
            <w:color w:val="000000" w:themeColor="text1"/>
          </w:rPr>
          <w:t xml:space="preserve"> </w:t>
        </w:r>
      </w:ins>
      <w:ins w:id="520" w:author="MCLF Hoeks-Mentjens" w:date="2018-02-21T09:55:00Z">
        <w:r w:rsidRPr="00F3033D">
          <w:rPr>
            <w:color w:val="000000" w:themeColor="text1"/>
          </w:rPr>
          <w:t>Engels?</w:t>
        </w:r>
      </w:ins>
      <w:r w:rsidRPr="00F3033D">
        <w:rPr>
          <w:color w:val="000000" w:themeColor="text1"/>
          <w:rPrChange w:id="521" w:author="MCLF Hoeks-Mentjens" w:date="2018-02-09T15:47:00Z">
            <w:rPr/>
          </w:rPrChange>
        </w:rPr>
        <w:t xml:space="preserve"> </w:t>
      </w:r>
      <w:ins w:id="522" w:author="MCLF Hoeks-Mentjens" w:date="2018-02-21T09:56:00Z">
        <w:r w:rsidRPr="00F3033D">
          <w:rPr>
            <w:color w:val="000000" w:themeColor="text1"/>
          </w:rPr>
          <w:t>Kom in actie!</w:t>
        </w:r>
      </w:ins>
      <w:r w:rsidRPr="00F3033D">
        <w:rPr>
          <w:color w:val="000000" w:themeColor="text1"/>
        </w:rPr>
        <w:t xml:space="preserve"> </w:t>
      </w:r>
    </w:p>
    <w:p w14:paraId="33335D3E" w14:textId="397D8546" w:rsidR="006957EC" w:rsidRPr="00F3033D" w:rsidDel="00597498" w:rsidRDefault="006957EC" w:rsidP="006957EC">
      <w:pPr>
        <w:rPr>
          <w:del w:id="523" w:author="MCLF Hoeks-Mentjens" w:date="2018-02-09T15:46:00Z"/>
          <w:color w:val="000000" w:themeColor="text1"/>
          <w:rPrChange w:id="524" w:author="MCLF Hoeks-Mentjens" w:date="2018-02-09T15:47:00Z">
            <w:rPr>
              <w:del w:id="525" w:author="MCLF Hoeks-Mentjens" w:date="2018-02-09T15:46:00Z"/>
            </w:rPr>
          </w:rPrChange>
        </w:rPr>
      </w:pPr>
      <w:r w:rsidRPr="00F3033D">
        <w:rPr>
          <w:color w:val="000000" w:themeColor="text1"/>
          <w:rPrChange w:id="526" w:author="MCLF Hoeks-Mentjens" w:date="2018-02-09T15:47:00Z">
            <w:rPr/>
          </w:rPrChange>
        </w:rPr>
        <w:t xml:space="preserve">Het hoeft </w:t>
      </w:r>
      <w:r w:rsidR="0006639F" w:rsidRPr="00F3033D">
        <w:rPr>
          <w:color w:val="000000" w:themeColor="text1"/>
        </w:rPr>
        <w:t xml:space="preserve">dus </w:t>
      </w:r>
      <w:del w:id="527" w:author="MCLF Hoeks-Mentjens" w:date="2018-02-21T09:57:00Z">
        <w:r w:rsidRPr="00F3033D" w:rsidDel="00D91FD6">
          <w:rPr>
            <w:color w:val="000000" w:themeColor="text1"/>
            <w:rPrChange w:id="528" w:author="MCLF Hoeks-Mentjens" w:date="2018-02-09T15:47:00Z">
              <w:rPr/>
            </w:rPrChange>
          </w:rPr>
          <w:delText xml:space="preserve">dus </w:delText>
        </w:r>
      </w:del>
      <w:r w:rsidRPr="00F3033D">
        <w:rPr>
          <w:color w:val="000000" w:themeColor="text1"/>
          <w:rPrChange w:id="529" w:author="MCLF Hoeks-Mentjens" w:date="2018-02-09T15:47:00Z">
            <w:rPr/>
          </w:rPrChange>
        </w:rPr>
        <w:t>niet aan een gebrekkige talenknobbel te liggen als je problemen ervaart bij het leren van de Engelse taal.</w:t>
      </w:r>
      <w:ins w:id="530" w:author="MCLF Hoeks-Mentjens" w:date="2018-02-04T08:43:00Z">
        <w:r w:rsidR="009B3BA3" w:rsidRPr="00F3033D">
          <w:rPr>
            <w:color w:val="000000" w:themeColor="text1"/>
            <w:rPrChange w:id="531" w:author="MCLF Hoeks-Mentjens" w:date="2018-02-09T15:47:00Z">
              <w:rPr/>
            </w:rPrChange>
          </w:rPr>
          <w:t xml:space="preserve"> Het hoeft</w:t>
        </w:r>
      </w:ins>
      <w:ins w:id="532" w:author="MCLF Hoeks-Mentjens" w:date="2018-02-04T08:44:00Z">
        <w:r w:rsidR="009B3BA3" w:rsidRPr="00F3033D">
          <w:rPr>
            <w:color w:val="000000" w:themeColor="text1"/>
            <w:rPrChange w:id="533" w:author="MCLF Hoeks-Mentjens" w:date="2018-02-09T15:47:00Z">
              <w:rPr/>
            </w:rPrChange>
          </w:rPr>
          <w:t xml:space="preserve"> ook </w:t>
        </w:r>
      </w:ins>
      <w:ins w:id="534" w:author="MCLF Hoeks-Mentjens" w:date="2018-02-04T08:43:00Z">
        <w:r w:rsidR="009B3BA3" w:rsidRPr="00F3033D">
          <w:rPr>
            <w:color w:val="000000" w:themeColor="text1"/>
            <w:rPrChange w:id="535" w:author="MCLF Hoeks-Mentjens" w:date="2018-02-09T15:47:00Z">
              <w:rPr/>
            </w:rPrChange>
          </w:rPr>
          <w:t>niet aan een gebrekkige inzet</w:t>
        </w:r>
      </w:ins>
      <w:ins w:id="536" w:author="MCLF Hoeks-Mentjens" w:date="2018-02-04T08:44:00Z">
        <w:r w:rsidR="005E18E0" w:rsidRPr="00F3033D">
          <w:rPr>
            <w:color w:val="000000" w:themeColor="text1"/>
            <w:rPrChange w:id="537" w:author="MCLF Hoeks-Mentjens" w:date="2018-02-09T15:47:00Z">
              <w:rPr/>
            </w:rPrChange>
          </w:rPr>
          <w:t xml:space="preserve"> </w:t>
        </w:r>
        <w:r w:rsidR="009B3BA3" w:rsidRPr="00F3033D">
          <w:rPr>
            <w:color w:val="000000" w:themeColor="text1"/>
            <w:rPrChange w:id="538" w:author="MCLF Hoeks-Mentjens" w:date="2018-02-09T15:47:00Z">
              <w:rPr/>
            </w:rPrChange>
          </w:rPr>
          <w:t>te liggen.</w:t>
        </w:r>
      </w:ins>
      <w:ins w:id="539" w:author="MCLF Hoeks-Mentjens" w:date="2018-02-04T09:13:00Z">
        <w:r w:rsidR="005E18E0" w:rsidRPr="00F3033D">
          <w:rPr>
            <w:color w:val="000000" w:themeColor="text1"/>
            <w:rPrChange w:id="540" w:author="MCLF Hoeks-Mentjens" w:date="2018-02-09T15:47:00Z">
              <w:rPr/>
            </w:rPrChange>
          </w:rPr>
          <w:t xml:space="preserve"> </w:t>
        </w:r>
      </w:ins>
      <w:ins w:id="541" w:author="MCLF Hoeks-Mentjens" w:date="2018-02-21T09:58:00Z">
        <w:r w:rsidR="00D91FD6" w:rsidRPr="00F3033D">
          <w:rPr>
            <w:color w:val="000000" w:themeColor="text1"/>
          </w:rPr>
          <w:t xml:space="preserve">Het is waarschijnlijk die </w:t>
        </w:r>
      </w:ins>
      <w:r w:rsidR="00F3033D" w:rsidRPr="00F3033D">
        <w:rPr>
          <w:color w:val="000000" w:themeColor="text1"/>
        </w:rPr>
        <w:t>akelig</w:t>
      </w:r>
      <w:ins w:id="542" w:author="MCLF Hoeks-Mentjens" w:date="2018-02-21T09:58:00Z">
        <w:r w:rsidR="00D91FD6" w:rsidRPr="00F3033D">
          <w:rPr>
            <w:color w:val="000000" w:themeColor="text1"/>
          </w:rPr>
          <w:t xml:space="preserve"> lastige Engelse spelling die jouw kind parten speelt. </w:t>
        </w:r>
      </w:ins>
      <w:ins w:id="543" w:author="MCLF Hoeks-Mentjens" w:date="2018-02-21T09:59:00Z">
        <w:r w:rsidR="00D91FD6" w:rsidRPr="00F3033D">
          <w:rPr>
            <w:color w:val="000000" w:themeColor="text1"/>
          </w:rPr>
          <w:t>En d</w:t>
        </w:r>
        <w:r w:rsidR="00D91FD6" w:rsidRPr="00F3033D">
          <w:rPr>
            <w:rFonts w:ascii="Calibri" w:hAnsi="Calibri"/>
            <w:color w:val="000000" w:themeColor="text1"/>
          </w:rPr>
          <w:t>áá</w:t>
        </w:r>
        <w:r w:rsidR="00D91FD6" w:rsidRPr="00F3033D">
          <w:rPr>
            <w:color w:val="000000" w:themeColor="text1"/>
          </w:rPr>
          <w:t>r moeten ze bij geholpen worden.</w:t>
        </w:r>
      </w:ins>
      <w:ins w:id="544" w:author="MCLF Hoeks-Mentjens" w:date="2018-02-21T09:58:00Z">
        <w:r w:rsidR="00D91FD6" w:rsidRPr="00F3033D">
          <w:rPr>
            <w:color w:val="000000" w:themeColor="text1"/>
          </w:rPr>
          <w:t xml:space="preserve"> </w:t>
        </w:r>
      </w:ins>
    </w:p>
    <w:p w14:paraId="4783AE05" w14:textId="77777777" w:rsidR="004943DE" w:rsidRPr="00F3033D" w:rsidRDefault="004943DE" w:rsidP="004943DE">
      <w:pPr>
        <w:rPr>
          <w:color w:val="000000" w:themeColor="text1"/>
        </w:rPr>
      </w:pPr>
    </w:p>
    <w:p w14:paraId="6EE383D5" w14:textId="77777777" w:rsidR="004252A7" w:rsidRPr="00F3033D" w:rsidRDefault="00E765BD" w:rsidP="004943DE">
      <w:pPr>
        <w:rPr>
          <w:color w:val="000000" w:themeColor="text1"/>
        </w:rPr>
      </w:pPr>
      <w:r w:rsidRPr="00F3033D">
        <w:rPr>
          <w:color w:val="000000" w:themeColor="text1"/>
        </w:rPr>
        <w:t xml:space="preserve">Mijn oproep aan </w:t>
      </w:r>
      <w:r w:rsidR="00D06B5D" w:rsidRPr="00F3033D">
        <w:rPr>
          <w:color w:val="000000" w:themeColor="text1"/>
        </w:rPr>
        <w:t>iedereen</w:t>
      </w:r>
      <w:r w:rsidR="004252A7" w:rsidRPr="00F3033D">
        <w:rPr>
          <w:color w:val="000000" w:themeColor="text1"/>
        </w:rPr>
        <w:t xml:space="preserve"> in de zaal vandaag</w:t>
      </w:r>
      <w:r w:rsidR="00A55410" w:rsidRPr="00F3033D">
        <w:rPr>
          <w:color w:val="000000" w:themeColor="text1"/>
        </w:rPr>
        <w:t xml:space="preserve"> is daarom: </w:t>
      </w:r>
      <w:r w:rsidR="00D06B5D" w:rsidRPr="00F3033D">
        <w:rPr>
          <w:color w:val="000000" w:themeColor="text1"/>
        </w:rPr>
        <w:t xml:space="preserve"> </w:t>
      </w:r>
    </w:p>
    <w:p w14:paraId="68D23557" w14:textId="788F469D" w:rsidR="004252A7" w:rsidRPr="00F3033D" w:rsidRDefault="004252A7" w:rsidP="004943DE">
      <w:pPr>
        <w:rPr>
          <w:color w:val="000000" w:themeColor="text1"/>
        </w:rPr>
      </w:pPr>
      <w:r w:rsidRPr="00F3033D">
        <w:rPr>
          <w:color w:val="000000" w:themeColor="text1"/>
        </w:rPr>
        <w:t>-</w:t>
      </w:r>
      <w:r w:rsidR="00D06B5D" w:rsidRPr="00F3033D">
        <w:rPr>
          <w:color w:val="000000" w:themeColor="text1"/>
        </w:rPr>
        <w:t xml:space="preserve">Wees alert. </w:t>
      </w:r>
    </w:p>
    <w:p w14:paraId="5A2698BE" w14:textId="2B94DE50" w:rsidR="004252A7" w:rsidRPr="00F3033D" w:rsidRDefault="004252A7" w:rsidP="004943DE">
      <w:pPr>
        <w:rPr>
          <w:color w:val="000000" w:themeColor="text1"/>
        </w:rPr>
      </w:pPr>
      <w:r w:rsidRPr="00F3033D">
        <w:rPr>
          <w:color w:val="000000" w:themeColor="text1"/>
        </w:rPr>
        <w:t>-</w:t>
      </w:r>
      <w:r w:rsidR="00D06B5D" w:rsidRPr="00F3033D">
        <w:rPr>
          <w:color w:val="000000" w:themeColor="text1"/>
        </w:rPr>
        <w:t xml:space="preserve">Maak de connectie tussen moeite hebben met de Engelse </w:t>
      </w:r>
      <w:r w:rsidR="0006639F" w:rsidRPr="00F3033D">
        <w:rPr>
          <w:color w:val="000000" w:themeColor="text1"/>
        </w:rPr>
        <w:t xml:space="preserve">spelling </w:t>
      </w:r>
      <w:r w:rsidR="00D06B5D" w:rsidRPr="00F3033D">
        <w:rPr>
          <w:color w:val="000000" w:themeColor="text1"/>
        </w:rPr>
        <w:t>en dy</w:t>
      </w:r>
      <w:r w:rsidR="00A23427" w:rsidRPr="00F3033D">
        <w:rPr>
          <w:color w:val="000000" w:themeColor="text1"/>
        </w:rPr>
        <w:t>slexie.</w:t>
      </w:r>
    </w:p>
    <w:p w14:paraId="4932B9D8" w14:textId="09215E7C" w:rsidR="004252A7" w:rsidRPr="00F3033D" w:rsidRDefault="004252A7" w:rsidP="004943DE">
      <w:pPr>
        <w:rPr>
          <w:color w:val="000000" w:themeColor="text1"/>
        </w:rPr>
      </w:pPr>
      <w:r w:rsidRPr="00F3033D">
        <w:rPr>
          <w:color w:val="000000" w:themeColor="text1"/>
        </w:rPr>
        <w:t>-</w:t>
      </w:r>
      <w:r w:rsidR="006F5F43" w:rsidRPr="00F3033D">
        <w:rPr>
          <w:color w:val="000000" w:themeColor="text1"/>
        </w:rPr>
        <w:t xml:space="preserve">Sta niet toe dat deze leerlingen hun school op een lager niveau moeten afronden. </w:t>
      </w:r>
    </w:p>
    <w:p w14:paraId="7782A41D" w14:textId="60327018" w:rsidR="00D06B5D" w:rsidRPr="00F3033D" w:rsidRDefault="004252A7" w:rsidP="004943DE">
      <w:pPr>
        <w:rPr>
          <w:color w:val="000000" w:themeColor="text1"/>
        </w:rPr>
      </w:pPr>
      <w:r w:rsidRPr="00F3033D">
        <w:rPr>
          <w:color w:val="000000" w:themeColor="text1"/>
        </w:rPr>
        <w:t>-</w:t>
      </w:r>
      <w:r w:rsidR="006F5F43" w:rsidRPr="00F3033D">
        <w:rPr>
          <w:color w:val="000000" w:themeColor="text1"/>
        </w:rPr>
        <w:t>Vis ook diegenen</w:t>
      </w:r>
      <w:r w:rsidR="00A23427" w:rsidRPr="00F3033D">
        <w:rPr>
          <w:color w:val="000000" w:themeColor="text1"/>
        </w:rPr>
        <w:t xml:space="preserve"> </w:t>
      </w:r>
      <w:r w:rsidR="006F5F43" w:rsidRPr="00F3033D">
        <w:rPr>
          <w:color w:val="000000" w:themeColor="text1"/>
        </w:rPr>
        <w:t>eruit,</w:t>
      </w:r>
      <w:r w:rsidR="00A23427" w:rsidRPr="00F3033D">
        <w:rPr>
          <w:color w:val="000000" w:themeColor="text1"/>
        </w:rPr>
        <w:t xml:space="preserve"> die door de mazen van het net </w:t>
      </w:r>
      <w:r w:rsidR="006F5F43" w:rsidRPr="00F3033D">
        <w:rPr>
          <w:color w:val="000000" w:themeColor="text1"/>
        </w:rPr>
        <w:t>dreigen te glippen.</w:t>
      </w:r>
      <w:r w:rsidR="00A23427" w:rsidRPr="00F3033D">
        <w:rPr>
          <w:color w:val="000000" w:themeColor="text1"/>
        </w:rPr>
        <w:t xml:space="preserve"> </w:t>
      </w:r>
    </w:p>
    <w:p w14:paraId="6D6A20D5" w14:textId="0BD2E57A" w:rsidR="003F7D94" w:rsidRPr="00F3033D" w:rsidRDefault="004252A7">
      <w:pPr>
        <w:rPr>
          <w:color w:val="000000" w:themeColor="text1"/>
        </w:rPr>
      </w:pPr>
      <w:r w:rsidRPr="00F3033D">
        <w:rPr>
          <w:color w:val="000000" w:themeColor="text1"/>
        </w:rPr>
        <w:t>-</w:t>
      </w:r>
      <w:r w:rsidR="006F5F43" w:rsidRPr="00F3033D">
        <w:rPr>
          <w:color w:val="000000" w:themeColor="text1"/>
        </w:rPr>
        <w:t>K</w:t>
      </w:r>
      <w:r w:rsidR="00A23427" w:rsidRPr="00F3033D">
        <w:rPr>
          <w:color w:val="000000" w:themeColor="text1"/>
        </w:rPr>
        <w:t xml:space="preserve">om in actie voor verbeterd </w:t>
      </w:r>
      <w:r w:rsidR="0006639F" w:rsidRPr="00F3033D">
        <w:rPr>
          <w:color w:val="000000" w:themeColor="text1"/>
        </w:rPr>
        <w:t xml:space="preserve">Engels </w:t>
      </w:r>
      <w:r w:rsidR="00A23427" w:rsidRPr="00F3033D">
        <w:rPr>
          <w:color w:val="000000" w:themeColor="text1"/>
        </w:rPr>
        <w:t xml:space="preserve">onderwijs! </w:t>
      </w:r>
      <w:r w:rsidR="00F0240B" w:rsidRPr="00F3033D">
        <w:rPr>
          <w:color w:val="000000" w:themeColor="text1"/>
        </w:rPr>
        <w:t xml:space="preserve">Zodat er </w:t>
      </w:r>
      <w:r w:rsidR="006F5F43" w:rsidRPr="00F3033D">
        <w:rPr>
          <w:color w:val="000000" w:themeColor="text1"/>
        </w:rPr>
        <w:t xml:space="preserve">geen enkel </w:t>
      </w:r>
      <w:r w:rsidR="00F0240B" w:rsidRPr="00F3033D">
        <w:rPr>
          <w:color w:val="000000" w:themeColor="text1"/>
        </w:rPr>
        <w:t xml:space="preserve">talent </w:t>
      </w:r>
      <w:r w:rsidR="008612BA" w:rsidRPr="00F3033D">
        <w:rPr>
          <w:color w:val="000000" w:themeColor="text1"/>
        </w:rPr>
        <w:t xml:space="preserve">meer </w:t>
      </w:r>
      <w:r w:rsidR="00F0240B" w:rsidRPr="00F3033D">
        <w:rPr>
          <w:color w:val="000000" w:themeColor="text1"/>
        </w:rPr>
        <w:t xml:space="preserve">verspild </w:t>
      </w:r>
      <w:r w:rsidR="006F5F43" w:rsidRPr="00F3033D">
        <w:rPr>
          <w:color w:val="000000" w:themeColor="text1"/>
        </w:rPr>
        <w:t>hoeft te w</w:t>
      </w:r>
      <w:r w:rsidR="00946ECA">
        <w:rPr>
          <w:color w:val="000000" w:themeColor="text1"/>
        </w:rPr>
        <w:t>orden</w:t>
      </w:r>
      <w:r w:rsidR="006F5F43" w:rsidRPr="00F3033D">
        <w:rPr>
          <w:color w:val="000000" w:themeColor="text1"/>
        </w:rPr>
        <w:t>!!</w:t>
      </w:r>
    </w:p>
    <w:p w14:paraId="45CE35F2" w14:textId="77777777" w:rsidR="003F7D94" w:rsidRPr="00F3033D" w:rsidRDefault="003F7D94">
      <w:pPr>
        <w:rPr>
          <w:color w:val="000000" w:themeColor="text1"/>
        </w:rPr>
      </w:pPr>
    </w:p>
    <w:p w14:paraId="12F86C2B" w14:textId="77777777" w:rsidR="003F7D94" w:rsidRPr="00F3033D" w:rsidRDefault="003F7D94">
      <w:pPr>
        <w:rPr>
          <w:color w:val="000000" w:themeColor="text1"/>
        </w:rPr>
      </w:pPr>
    </w:p>
    <w:p w14:paraId="5F5A6CA2" w14:textId="77777777" w:rsidR="003F7D94" w:rsidRPr="00F3033D" w:rsidRDefault="003F7D94">
      <w:pPr>
        <w:rPr>
          <w:color w:val="000000" w:themeColor="text1"/>
        </w:rPr>
      </w:pPr>
    </w:p>
    <w:p w14:paraId="2B0679D7" w14:textId="77777777" w:rsidR="003F7D94" w:rsidRPr="00F3033D" w:rsidRDefault="003F7D94">
      <w:pPr>
        <w:rPr>
          <w:color w:val="000000" w:themeColor="text1"/>
        </w:rPr>
      </w:pPr>
    </w:p>
    <w:p w14:paraId="327CF1AA" w14:textId="77777777" w:rsidR="003F7D94" w:rsidRPr="00F3033D" w:rsidRDefault="003F7D94">
      <w:pPr>
        <w:rPr>
          <w:color w:val="000000" w:themeColor="text1"/>
        </w:rPr>
      </w:pPr>
    </w:p>
    <w:p w14:paraId="7E4FE850" w14:textId="77777777" w:rsidR="003F7D94" w:rsidRPr="00F3033D" w:rsidRDefault="003F7D94">
      <w:pPr>
        <w:rPr>
          <w:color w:val="000000" w:themeColor="text1"/>
        </w:rPr>
      </w:pPr>
    </w:p>
    <w:p w14:paraId="61A9795A" w14:textId="77777777" w:rsidR="00790023" w:rsidRPr="00F3033D" w:rsidRDefault="00790023">
      <w:pPr>
        <w:rPr>
          <w:color w:val="660066"/>
        </w:rPr>
      </w:pPr>
    </w:p>
    <w:sectPr w:rsidR="00790023" w:rsidRPr="00F3033D" w:rsidSect="00A71F93">
      <w:headerReference w:type="even" r:id="rId8"/>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2D69F" w14:textId="77777777" w:rsidR="003873D0" w:rsidRDefault="003873D0" w:rsidP="0057362E">
      <w:r>
        <w:separator/>
      </w:r>
    </w:p>
  </w:endnote>
  <w:endnote w:type="continuationSeparator" w:id="0">
    <w:p w14:paraId="5292EBEE" w14:textId="77777777" w:rsidR="003873D0" w:rsidRDefault="003873D0" w:rsidP="0057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0677C" w14:textId="77777777" w:rsidR="003873D0" w:rsidRDefault="003873D0" w:rsidP="0057362E">
      <w:r>
        <w:separator/>
      </w:r>
    </w:p>
  </w:footnote>
  <w:footnote w:type="continuationSeparator" w:id="0">
    <w:p w14:paraId="162A7E8A" w14:textId="77777777" w:rsidR="003873D0" w:rsidRDefault="003873D0" w:rsidP="005736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6AFE6" w14:textId="77777777" w:rsidR="00D06B5D" w:rsidRDefault="00D06B5D" w:rsidP="008B165F">
    <w:pPr>
      <w:pStyle w:val="Koptekst"/>
      <w:framePr w:wrap="none" w:vAnchor="text" w:hAnchor="margin" w:xAlign="right" w:y="1"/>
      <w:rPr>
        <w:ins w:id="545" w:author="MCLF Hoeks-Mentjens" w:date="2018-02-09T15:58:00Z"/>
        <w:rStyle w:val="Paginanummer"/>
      </w:rPr>
    </w:pPr>
    <w:ins w:id="546" w:author="MCLF Hoeks-Mentjens" w:date="2018-02-09T15:58:00Z">
      <w:r>
        <w:rPr>
          <w:rStyle w:val="Paginanummer"/>
        </w:rPr>
        <w:fldChar w:fldCharType="begin"/>
      </w:r>
      <w:r>
        <w:rPr>
          <w:rStyle w:val="Paginanummer"/>
        </w:rPr>
        <w:instrText xml:space="preserve">PAGE  </w:instrText>
      </w:r>
      <w:r>
        <w:rPr>
          <w:rStyle w:val="Paginanummer"/>
        </w:rPr>
        <w:fldChar w:fldCharType="end"/>
      </w:r>
    </w:ins>
  </w:p>
  <w:p w14:paraId="1D09A333" w14:textId="77777777" w:rsidR="00D06B5D" w:rsidRDefault="00D06B5D">
    <w:pPr>
      <w:pStyle w:val="Koptekst"/>
      <w:ind w:right="360"/>
      <w:pPrChange w:id="547" w:author="MCLF Hoeks-Mentjens" w:date="2018-02-09T15:58:00Z">
        <w:pPr>
          <w:pStyle w:val="Koptekst"/>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757A2" w14:textId="77777777" w:rsidR="00D06B5D" w:rsidRDefault="00D06B5D" w:rsidP="008B165F">
    <w:pPr>
      <w:pStyle w:val="Koptekst"/>
      <w:framePr w:wrap="none" w:vAnchor="text" w:hAnchor="margin" w:xAlign="right" w:y="1"/>
      <w:rPr>
        <w:ins w:id="548" w:author="MCLF Hoeks-Mentjens" w:date="2018-02-09T15:58:00Z"/>
        <w:rStyle w:val="Paginanummer"/>
      </w:rPr>
    </w:pPr>
    <w:ins w:id="549" w:author="MCLF Hoeks-Mentjens" w:date="2018-02-09T15:58:00Z">
      <w:r>
        <w:rPr>
          <w:rStyle w:val="Paginanummer"/>
        </w:rPr>
        <w:fldChar w:fldCharType="begin"/>
      </w:r>
      <w:r>
        <w:rPr>
          <w:rStyle w:val="Paginanummer"/>
        </w:rPr>
        <w:instrText xml:space="preserve">PAGE  </w:instrText>
      </w:r>
    </w:ins>
    <w:r>
      <w:rPr>
        <w:rStyle w:val="Paginanummer"/>
      </w:rPr>
      <w:fldChar w:fldCharType="separate"/>
    </w:r>
    <w:r w:rsidR="00B631FE">
      <w:rPr>
        <w:rStyle w:val="Paginanummer"/>
        <w:noProof/>
      </w:rPr>
      <w:t>1</w:t>
    </w:r>
    <w:ins w:id="550" w:author="MCLF Hoeks-Mentjens" w:date="2018-02-09T15:58:00Z">
      <w:r>
        <w:rPr>
          <w:rStyle w:val="Paginanummer"/>
        </w:rPr>
        <w:fldChar w:fldCharType="end"/>
      </w:r>
    </w:ins>
  </w:p>
  <w:p w14:paraId="57CD27A9" w14:textId="77777777" w:rsidR="00D06B5D" w:rsidRDefault="00D06B5D">
    <w:pPr>
      <w:pStyle w:val="Koptekst"/>
      <w:ind w:right="360"/>
      <w:pPrChange w:id="551" w:author="MCLF Hoeks-Mentjens" w:date="2018-02-09T15:58:00Z">
        <w:pPr>
          <w:pStyle w:val="Koptekst"/>
        </w:pPr>
      </w:pPrChang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F7EEF"/>
    <w:multiLevelType w:val="hybridMultilevel"/>
    <w:tmpl w:val="B1C8DF9A"/>
    <w:lvl w:ilvl="0" w:tplc="EFDA237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6396B5E"/>
    <w:multiLevelType w:val="hybridMultilevel"/>
    <w:tmpl w:val="CFC43DF0"/>
    <w:lvl w:ilvl="0" w:tplc="146E152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visionView w:markup="0"/>
  <w:doNotTrackMove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B1"/>
    <w:rsid w:val="000074F0"/>
    <w:rsid w:val="00014266"/>
    <w:rsid w:val="00037031"/>
    <w:rsid w:val="0006639F"/>
    <w:rsid w:val="000A494A"/>
    <w:rsid w:val="000A594C"/>
    <w:rsid w:val="000B45EF"/>
    <w:rsid w:val="000D5C30"/>
    <w:rsid w:val="00114CC7"/>
    <w:rsid w:val="00121AFA"/>
    <w:rsid w:val="00156FB1"/>
    <w:rsid w:val="001734A5"/>
    <w:rsid w:val="001A19CC"/>
    <w:rsid w:val="001D058B"/>
    <w:rsid w:val="001F23A9"/>
    <w:rsid w:val="002278C7"/>
    <w:rsid w:val="0023691F"/>
    <w:rsid w:val="002B09D0"/>
    <w:rsid w:val="002C4226"/>
    <w:rsid w:val="002F553D"/>
    <w:rsid w:val="00316795"/>
    <w:rsid w:val="003258AB"/>
    <w:rsid w:val="003873D0"/>
    <w:rsid w:val="003A6E7C"/>
    <w:rsid w:val="003D4B1E"/>
    <w:rsid w:val="003F7D94"/>
    <w:rsid w:val="00406395"/>
    <w:rsid w:val="004252A7"/>
    <w:rsid w:val="004943DE"/>
    <w:rsid w:val="004E44C5"/>
    <w:rsid w:val="004F029F"/>
    <w:rsid w:val="00507B4E"/>
    <w:rsid w:val="005204FC"/>
    <w:rsid w:val="0057362E"/>
    <w:rsid w:val="0059277C"/>
    <w:rsid w:val="005958B4"/>
    <w:rsid w:val="00597498"/>
    <w:rsid w:val="005A59A5"/>
    <w:rsid w:val="005B6C01"/>
    <w:rsid w:val="005E18E0"/>
    <w:rsid w:val="005E63EB"/>
    <w:rsid w:val="00613DA2"/>
    <w:rsid w:val="006364D7"/>
    <w:rsid w:val="00642C06"/>
    <w:rsid w:val="0067668C"/>
    <w:rsid w:val="00682AF4"/>
    <w:rsid w:val="00693D2D"/>
    <w:rsid w:val="006957EC"/>
    <w:rsid w:val="006A7602"/>
    <w:rsid w:val="006E02EF"/>
    <w:rsid w:val="006F5F43"/>
    <w:rsid w:val="007071F5"/>
    <w:rsid w:val="00710DBE"/>
    <w:rsid w:val="00725AC2"/>
    <w:rsid w:val="00750939"/>
    <w:rsid w:val="00790023"/>
    <w:rsid w:val="00792538"/>
    <w:rsid w:val="0079280E"/>
    <w:rsid w:val="00797ED4"/>
    <w:rsid w:val="007C78DD"/>
    <w:rsid w:val="007D07AE"/>
    <w:rsid w:val="007D0CBF"/>
    <w:rsid w:val="007D0DB8"/>
    <w:rsid w:val="007E6FB5"/>
    <w:rsid w:val="007F288B"/>
    <w:rsid w:val="007F7473"/>
    <w:rsid w:val="00801861"/>
    <w:rsid w:val="008502FC"/>
    <w:rsid w:val="008612BA"/>
    <w:rsid w:val="00873B72"/>
    <w:rsid w:val="0088054E"/>
    <w:rsid w:val="008B165F"/>
    <w:rsid w:val="008D5DCB"/>
    <w:rsid w:val="00946ECA"/>
    <w:rsid w:val="00961F1D"/>
    <w:rsid w:val="009B3BA3"/>
    <w:rsid w:val="009D2281"/>
    <w:rsid w:val="009D5AB8"/>
    <w:rsid w:val="00A23427"/>
    <w:rsid w:val="00A2612D"/>
    <w:rsid w:val="00A32274"/>
    <w:rsid w:val="00A55410"/>
    <w:rsid w:val="00A71F93"/>
    <w:rsid w:val="00AB5CAF"/>
    <w:rsid w:val="00AD2FD8"/>
    <w:rsid w:val="00B34D79"/>
    <w:rsid w:val="00B631FE"/>
    <w:rsid w:val="00B96E00"/>
    <w:rsid w:val="00BE0AC0"/>
    <w:rsid w:val="00BE6D05"/>
    <w:rsid w:val="00C04032"/>
    <w:rsid w:val="00C33956"/>
    <w:rsid w:val="00C81154"/>
    <w:rsid w:val="00CB421D"/>
    <w:rsid w:val="00D06B5D"/>
    <w:rsid w:val="00D315F2"/>
    <w:rsid w:val="00D34672"/>
    <w:rsid w:val="00D831FE"/>
    <w:rsid w:val="00D91DAD"/>
    <w:rsid w:val="00D91FD6"/>
    <w:rsid w:val="00DD42D5"/>
    <w:rsid w:val="00DD46F5"/>
    <w:rsid w:val="00E0773A"/>
    <w:rsid w:val="00E44738"/>
    <w:rsid w:val="00E765BD"/>
    <w:rsid w:val="00E80B8E"/>
    <w:rsid w:val="00EE2BD0"/>
    <w:rsid w:val="00F0240B"/>
    <w:rsid w:val="00F07CE1"/>
    <w:rsid w:val="00F26717"/>
    <w:rsid w:val="00F3033D"/>
    <w:rsid w:val="00F420FA"/>
    <w:rsid w:val="00F53CC4"/>
    <w:rsid w:val="00F7772B"/>
    <w:rsid w:val="00F95191"/>
    <w:rsid w:val="00FE281D"/>
    <w:rsid w:val="00FF1F6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BA294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56FB1"/>
  </w:style>
  <w:style w:type="paragraph" w:styleId="Kop1">
    <w:name w:val="heading 1"/>
    <w:basedOn w:val="Normaal"/>
    <w:next w:val="Normaal"/>
    <w:link w:val="Kop1Teken"/>
    <w:uiPriority w:val="9"/>
    <w:qFormat/>
    <w:rsid w:val="00725A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Normaal"/>
    <w:next w:val="Normaal"/>
    <w:link w:val="Kop2Teken"/>
    <w:uiPriority w:val="9"/>
    <w:unhideWhenUsed/>
    <w:qFormat/>
    <w:rsid w:val="00156F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156FB1"/>
    <w:rPr>
      <w:rFonts w:asciiTheme="majorHAnsi" w:eastAsiaTheme="majorEastAsia" w:hAnsiTheme="majorHAnsi" w:cstheme="majorBidi"/>
      <w:color w:val="2F5496" w:themeColor="accent1" w:themeShade="BF"/>
      <w:sz w:val="26"/>
      <w:szCs w:val="26"/>
    </w:rPr>
  </w:style>
  <w:style w:type="paragraph" w:styleId="Lijstalinea">
    <w:name w:val="List Paragraph"/>
    <w:basedOn w:val="Normaal"/>
    <w:uiPriority w:val="34"/>
    <w:qFormat/>
    <w:rsid w:val="00792538"/>
    <w:pPr>
      <w:ind w:left="720"/>
      <w:contextualSpacing/>
    </w:pPr>
  </w:style>
  <w:style w:type="paragraph" w:styleId="Ballontekst">
    <w:name w:val="Balloon Text"/>
    <w:basedOn w:val="Normaal"/>
    <w:link w:val="BallontekstTeken"/>
    <w:uiPriority w:val="99"/>
    <w:semiHidden/>
    <w:unhideWhenUsed/>
    <w:rsid w:val="005204FC"/>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204FC"/>
    <w:rPr>
      <w:rFonts w:ascii="Lucida Grande" w:hAnsi="Lucida Grande" w:cs="Lucida Grande"/>
      <w:sz w:val="18"/>
      <w:szCs w:val="18"/>
    </w:rPr>
  </w:style>
  <w:style w:type="paragraph" w:styleId="Koptekst">
    <w:name w:val="header"/>
    <w:basedOn w:val="Normaal"/>
    <w:link w:val="KoptekstTeken"/>
    <w:uiPriority w:val="99"/>
    <w:unhideWhenUsed/>
    <w:rsid w:val="0057362E"/>
    <w:pPr>
      <w:tabs>
        <w:tab w:val="center" w:pos="4536"/>
        <w:tab w:val="right" w:pos="9072"/>
      </w:tabs>
    </w:pPr>
  </w:style>
  <w:style w:type="character" w:customStyle="1" w:styleId="KoptekstTeken">
    <w:name w:val="Koptekst Teken"/>
    <w:basedOn w:val="Standaardalinea-lettertype"/>
    <w:link w:val="Koptekst"/>
    <w:uiPriority w:val="99"/>
    <w:rsid w:val="0057362E"/>
  </w:style>
  <w:style w:type="character" w:styleId="Paginanummer">
    <w:name w:val="page number"/>
    <w:basedOn w:val="Standaardalinea-lettertype"/>
    <w:uiPriority w:val="99"/>
    <w:semiHidden/>
    <w:unhideWhenUsed/>
    <w:rsid w:val="0057362E"/>
  </w:style>
  <w:style w:type="character" w:customStyle="1" w:styleId="Kop1Teken">
    <w:name w:val="Kop 1 Teken"/>
    <w:basedOn w:val="Standaardalinea-lettertype"/>
    <w:link w:val="Kop1"/>
    <w:uiPriority w:val="9"/>
    <w:rsid w:val="00725AC2"/>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56FB1"/>
  </w:style>
  <w:style w:type="paragraph" w:styleId="Kop1">
    <w:name w:val="heading 1"/>
    <w:basedOn w:val="Normaal"/>
    <w:next w:val="Normaal"/>
    <w:link w:val="Kop1Teken"/>
    <w:uiPriority w:val="9"/>
    <w:qFormat/>
    <w:rsid w:val="00725A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Normaal"/>
    <w:next w:val="Normaal"/>
    <w:link w:val="Kop2Teken"/>
    <w:uiPriority w:val="9"/>
    <w:unhideWhenUsed/>
    <w:qFormat/>
    <w:rsid w:val="00156F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Teken">
    <w:name w:val="Kop 2 Teken"/>
    <w:basedOn w:val="Standaardalinea-lettertype"/>
    <w:link w:val="Kop2"/>
    <w:uiPriority w:val="9"/>
    <w:rsid w:val="00156FB1"/>
    <w:rPr>
      <w:rFonts w:asciiTheme="majorHAnsi" w:eastAsiaTheme="majorEastAsia" w:hAnsiTheme="majorHAnsi" w:cstheme="majorBidi"/>
      <w:color w:val="2F5496" w:themeColor="accent1" w:themeShade="BF"/>
      <w:sz w:val="26"/>
      <w:szCs w:val="26"/>
    </w:rPr>
  </w:style>
  <w:style w:type="paragraph" w:styleId="Lijstalinea">
    <w:name w:val="List Paragraph"/>
    <w:basedOn w:val="Normaal"/>
    <w:uiPriority w:val="34"/>
    <w:qFormat/>
    <w:rsid w:val="00792538"/>
    <w:pPr>
      <w:ind w:left="720"/>
      <w:contextualSpacing/>
    </w:pPr>
  </w:style>
  <w:style w:type="paragraph" w:styleId="Ballontekst">
    <w:name w:val="Balloon Text"/>
    <w:basedOn w:val="Normaal"/>
    <w:link w:val="BallontekstTeken"/>
    <w:uiPriority w:val="99"/>
    <w:semiHidden/>
    <w:unhideWhenUsed/>
    <w:rsid w:val="005204FC"/>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204FC"/>
    <w:rPr>
      <w:rFonts w:ascii="Lucida Grande" w:hAnsi="Lucida Grande" w:cs="Lucida Grande"/>
      <w:sz w:val="18"/>
      <w:szCs w:val="18"/>
    </w:rPr>
  </w:style>
  <w:style w:type="paragraph" w:styleId="Koptekst">
    <w:name w:val="header"/>
    <w:basedOn w:val="Normaal"/>
    <w:link w:val="KoptekstTeken"/>
    <w:uiPriority w:val="99"/>
    <w:unhideWhenUsed/>
    <w:rsid w:val="0057362E"/>
    <w:pPr>
      <w:tabs>
        <w:tab w:val="center" w:pos="4536"/>
        <w:tab w:val="right" w:pos="9072"/>
      </w:tabs>
    </w:pPr>
  </w:style>
  <w:style w:type="character" w:customStyle="1" w:styleId="KoptekstTeken">
    <w:name w:val="Koptekst Teken"/>
    <w:basedOn w:val="Standaardalinea-lettertype"/>
    <w:link w:val="Koptekst"/>
    <w:uiPriority w:val="99"/>
    <w:rsid w:val="0057362E"/>
  </w:style>
  <w:style w:type="character" w:styleId="Paginanummer">
    <w:name w:val="page number"/>
    <w:basedOn w:val="Standaardalinea-lettertype"/>
    <w:uiPriority w:val="99"/>
    <w:semiHidden/>
    <w:unhideWhenUsed/>
    <w:rsid w:val="0057362E"/>
  </w:style>
  <w:style w:type="character" w:customStyle="1" w:styleId="Kop1Teken">
    <w:name w:val="Kop 1 Teken"/>
    <w:basedOn w:val="Standaardalinea-lettertype"/>
    <w:link w:val="Kop1"/>
    <w:uiPriority w:val="9"/>
    <w:rsid w:val="00725A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1923</Words>
  <Characters>10579</Characters>
  <Application>Microsoft Macintosh Word</Application>
  <DocSecurity>0</DocSecurity>
  <Lines>88</Lines>
  <Paragraphs>24</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Wy is Inghlis  so divikold?  Of </vt:lpstr>
      <vt:lpstr>Hoe de Engelse spelling talent verspilt.</vt:lpstr>
      <vt:lpstr>    </vt:lpstr>
    </vt:vector>
  </TitlesOfParts>
  <Company>LifeEngineer</Company>
  <LinksUpToDate>false</LinksUpToDate>
  <CharactersWithSpaces>12478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MCLF Hoeks-Mentjens</dc:creator>
  <cp:keywords/>
  <dc:description/>
  <cp:lastModifiedBy>Mette Reitsma</cp:lastModifiedBy>
  <cp:revision>5</cp:revision>
  <cp:lastPrinted>2018-02-05T14:15:00Z</cp:lastPrinted>
  <dcterms:created xsi:type="dcterms:W3CDTF">2018-03-02T09:38:00Z</dcterms:created>
  <dcterms:modified xsi:type="dcterms:W3CDTF">2018-03-04T13:05:00Z</dcterms:modified>
</cp:coreProperties>
</file>